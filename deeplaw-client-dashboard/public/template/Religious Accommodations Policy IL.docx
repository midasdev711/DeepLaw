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53B5E" w14:textId="77777777" w:rsidR="00E55A2D" w:rsidRDefault="00E55A2D" w:rsidP="00E55A2D">
      <w:pPr>
        <w:pStyle w:val="CenteredTitle"/>
      </w:pPr>
      <w:bookmarkStart w:id="0" w:name="_GoBack"/>
      <w:bookmarkEnd w:id="0"/>
      <w:commentRangeStart w:id="1"/>
      <w:r>
        <w:t>RELIGIOUS</w:t>
      </w:r>
      <w:commentRangeEnd w:id="1"/>
      <w:r w:rsidR="00EB2A83">
        <w:rPr>
          <w:rStyle w:val="CommentReference"/>
          <w:rFonts w:ascii="Arial" w:hAnsi="Arial"/>
          <w:b w:val="0"/>
        </w:rPr>
        <w:commentReference w:id="1"/>
      </w:r>
      <w:r>
        <w:t xml:space="preserve"> ACCOMMODATIONS POLICY (IL)</w:t>
      </w:r>
    </w:p>
    <w:p w14:paraId="1BD38F3E" w14:textId="77777777" w:rsidR="00E55A2D" w:rsidRDefault="00E55A2D" w:rsidP="00E55A2D">
      <w:pPr>
        <w:pStyle w:val="Paragraph"/>
      </w:pPr>
      <w:bookmarkStart w:id="2" w:name="a185072"/>
      <w:r>
        <w:rPr>
          <w:b/>
          <w:u w:val="single"/>
        </w:rPr>
        <w:t>Commitment to Equal Employment Opportunities</w:t>
      </w:r>
      <w:bookmarkEnd w:id="2"/>
    </w:p>
    <w:p w14:paraId="1E2B0E60" w14:textId="77777777" w:rsidR="00E55A2D" w:rsidRDefault="00E55A2D" w:rsidP="00E55A2D">
      <w:pPr>
        <w:pStyle w:val="Paragraph"/>
      </w:pPr>
      <w:bookmarkStart w:id="3" w:name="a1026331"/>
      <w:del w:id="4" w:author="QServices" w:date="2019-08-19T18:05:00Z">
        <w:r w:rsidDel="00363A53">
          <w:delText>[</w:delText>
        </w:r>
        <w:commentRangeStart w:id="5"/>
        <w:r w:rsidDel="00363A53">
          <w:delText>EMPLOYER</w:delText>
        </w:r>
        <w:commentRangeEnd w:id="5"/>
        <w:r w:rsidR="00EB2A83" w:rsidDel="00363A53">
          <w:rPr>
            <w:rStyle w:val="CommentReference"/>
            <w:rFonts w:ascii="Arial" w:hAnsi="Arial"/>
          </w:rPr>
          <w:commentReference w:id="5"/>
        </w:r>
        <w:r w:rsidDel="00363A53">
          <w:delText xml:space="preserve"> NAME]</w:delText>
        </w:r>
      </w:del>
      <w:ins w:id="6" w:author="QServices" w:date="2019-08-19T18:05:00Z">
        <w:r w:rsidR="00363A53">
          <w:t>{</w:t>
        </w:r>
        <w:proofErr w:type="spellStart"/>
        <w:r w:rsidR="00363A53">
          <w:t>d.employeeName</w:t>
        </w:r>
        <w:proofErr w:type="spellEnd"/>
        <w:r w:rsidR="00363A53">
          <w:t>}</w:t>
        </w:r>
      </w:ins>
      <w:r>
        <w:t xml:space="preserve"> complies with Title VII of the Civil Rights Act of 1964, the Illinois Human Rights Act, and all applicable state and local fair employment practices laws, and is committed to providing equal employment opportunities to all individuals, regardless of their religious beliefs and practices or lack thereof. Consistent with this </w:t>
      </w:r>
      <w:commentRangeStart w:id="7"/>
      <w:r>
        <w:t>commitment</w:t>
      </w:r>
      <w:commentRangeEnd w:id="7"/>
      <w:r w:rsidR="00EB2A83">
        <w:rPr>
          <w:rStyle w:val="CommentReference"/>
          <w:rFonts w:ascii="Arial" w:hAnsi="Arial"/>
        </w:rPr>
        <w:commentReference w:id="7"/>
      </w:r>
      <w:r>
        <w:t xml:space="preserve">, </w:t>
      </w:r>
      <w:ins w:id="8" w:author="QServices" w:date="2019-08-19T18:05:00Z">
        <w:r w:rsidR="00363A53">
          <w:t>{</w:t>
        </w:r>
        <w:proofErr w:type="spellStart"/>
        <w:r w:rsidR="00363A53">
          <w:t>d.employeeName</w:t>
        </w:r>
        <w:proofErr w:type="spellEnd"/>
        <w:r w:rsidR="00363A53">
          <w:t>}</w:t>
        </w:r>
        <w:r w:rsidR="00363A53" w:rsidDel="00363A53">
          <w:t xml:space="preserve"> </w:t>
        </w:r>
      </w:ins>
      <w:del w:id="9" w:author="QServices" w:date="2019-08-19T18:05:00Z">
        <w:r w:rsidDel="00363A53">
          <w:delText>[EMPLOYER NAME]</w:delText>
        </w:r>
      </w:del>
      <w:r>
        <w:t xml:space="preserve"> will provide a reasonable accommodation of an applicant's or employee's sincerely held religious belief if the accommodation would resolve a conflict between the individual's religious beliefs or practices and a work requirement, unless doing so would create an undue hardship for </w:t>
      </w:r>
      <w:ins w:id="10" w:author="QServices" w:date="2019-08-19T18:05:00Z">
        <w:r w:rsidR="00363A53">
          <w:t>{</w:t>
        </w:r>
        <w:proofErr w:type="spellStart"/>
        <w:r w:rsidR="00363A53">
          <w:t>d.employeeName</w:t>
        </w:r>
        <w:proofErr w:type="spellEnd"/>
        <w:r w:rsidR="00363A53">
          <w:t>}</w:t>
        </w:r>
        <w:r w:rsidR="00363A53" w:rsidDel="00363A53">
          <w:t xml:space="preserve"> </w:t>
        </w:r>
      </w:ins>
      <w:del w:id="11" w:author="QServices" w:date="2019-08-19T18:05:00Z">
        <w:r w:rsidDel="00363A53">
          <w:delText>[</w:delText>
        </w:r>
        <w:commentRangeStart w:id="12"/>
        <w:r w:rsidDel="00363A53">
          <w:delText>EMPLOYER</w:delText>
        </w:r>
        <w:commentRangeEnd w:id="12"/>
        <w:r w:rsidR="00EB2A83" w:rsidDel="00363A53">
          <w:rPr>
            <w:rStyle w:val="CommentReference"/>
            <w:rFonts w:ascii="Arial" w:hAnsi="Arial"/>
          </w:rPr>
          <w:commentReference w:id="12"/>
        </w:r>
        <w:r w:rsidDel="00363A53">
          <w:delText xml:space="preserve"> NAME]</w:delText>
        </w:r>
      </w:del>
      <w:r>
        <w:t>.</w:t>
      </w:r>
      <w:bookmarkEnd w:id="3"/>
    </w:p>
    <w:p w14:paraId="74D32BF9" w14:textId="77777777" w:rsidR="00E55A2D" w:rsidRDefault="00E55A2D" w:rsidP="00E55A2D">
      <w:pPr>
        <w:pStyle w:val="Paragraph"/>
      </w:pPr>
      <w:bookmarkStart w:id="13" w:name="a584522"/>
      <w:r>
        <w:rPr>
          <w:b/>
          <w:u w:val="single"/>
        </w:rPr>
        <w:t>Requesting a Religious Accommodation</w:t>
      </w:r>
      <w:bookmarkEnd w:id="13"/>
    </w:p>
    <w:p w14:paraId="644AEB03" w14:textId="77777777" w:rsidR="00E55A2D" w:rsidRDefault="00E55A2D" w:rsidP="00E55A2D">
      <w:pPr>
        <w:pStyle w:val="Paragraph"/>
      </w:pPr>
      <w:bookmarkStart w:id="14" w:name="a1026332"/>
      <w:r>
        <w:t xml:space="preserve">If you believe you need an accommodation because of your religious beliefs or practices or lack thereof, you should request an accommodation from the </w:t>
      </w:r>
      <w:ins w:id="15" w:author="QServices" w:date="2019-08-19T18:08:00Z">
        <w:r w:rsidR="007E57CD">
          <w:t>{</w:t>
        </w:r>
        <w:proofErr w:type="spellStart"/>
        <w:r w:rsidR="007E57CD">
          <w:t>d.departmentName</w:t>
        </w:r>
        <w:proofErr w:type="spellEnd"/>
        <w:r w:rsidR="007E57CD">
          <w:t>}</w:t>
        </w:r>
        <w:r w:rsidR="007E57CD" w:rsidDel="007E57CD">
          <w:t xml:space="preserve"> </w:t>
        </w:r>
      </w:ins>
      <w:del w:id="16" w:author="QServices" w:date="2019-08-19T18:08:00Z">
        <w:r w:rsidDel="007E57CD">
          <w:delText>[</w:delText>
        </w:r>
        <w:commentRangeStart w:id="17"/>
        <w:r w:rsidDel="007E57CD">
          <w:delText>DEPARTMENT</w:delText>
        </w:r>
        <w:commentRangeEnd w:id="17"/>
        <w:r w:rsidR="00EB2A83" w:rsidDel="007E57CD">
          <w:rPr>
            <w:rStyle w:val="CommentReference"/>
            <w:rFonts w:ascii="Arial" w:hAnsi="Arial"/>
          </w:rPr>
          <w:commentReference w:id="17"/>
        </w:r>
        <w:r w:rsidDel="007E57CD">
          <w:delText xml:space="preserve"> NAME] </w:delText>
        </w:r>
      </w:del>
      <w:r>
        <w:t xml:space="preserve">Department. You may make the request orally or in writing. </w:t>
      </w:r>
      <w:ins w:id="18" w:author="QServices" w:date="2019-08-19T18:05:00Z">
        <w:r w:rsidR="00363A53">
          <w:t>{</w:t>
        </w:r>
        <w:proofErr w:type="spellStart"/>
        <w:r w:rsidR="00363A53">
          <w:t>d.employeeName</w:t>
        </w:r>
        <w:proofErr w:type="spellEnd"/>
        <w:r w:rsidR="00363A53">
          <w:t>}</w:t>
        </w:r>
        <w:r w:rsidR="00363A53" w:rsidDel="00363A53">
          <w:t xml:space="preserve"> </w:t>
        </w:r>
      </w:ins>
      <w:del w:id="19" w:author="QServices" w:date="2019-08-19T18:05:00Z">
        <w:r w:rsidDel="00363A53">
          <w:delText>[</w:delText>
        </w:r>
        <w:commentRangeStart w:id="20"/>
        <w:r w:rsidDel="00363A53">
          <w:delText>EMPLOYER</w:delText>
        </w:r>
        <w:commentRangeEnd w:id="20"/>
        <w:r w:rsidR="00EB2A83" w:rsidDel="00363A53">
          <w:rPr>
            <w:rStyle w:val="CommentReference"/>
            <w:rFonts w:ascii="Arial" w:hAnsi="Arial"/>
          </w:rPr>
          <w:commentReference w:id="20"/>
        </w:r>
        <w:r w:rsidDel="00363A53">
          <w:delText xml:space="preserve"> NAME]</w:delText>
        </w:r>
      </w:del>
      <w:r>
        <w:t xml:space="preserve"> encourages employees to make their request in writing [on </w:t>
      </w:r>
      <w:ins w:id="21" w:author="QServices" w:date="2019-08-19T18:05:00Z">
        <w:r w:rsidR="00363A53">
          <w:t>{</w:t>
        </w:r>
        <w:proofErr w:type="spellStart"/>
        <w:r w:rsidR="00363A53">
          <w:t>d.employeeName</w:t>
        </w:r>
        <w:proofErr w:type="spellEnd"/>
        <w:r w:rsidR="00363A53">
          <w:t>}</w:t>
        </w:r>
        <w:r w:rsidR="00363A53" w:rsidDel="00363A53">
          <w:t xml:space="preserve"> </w:t>
        </w:r>
      </w:ins>
      <w:del w:id="22" w:author="QServices" w:date="2019-08-19T18:05:00Z">
        <w:r w:rsidDel="00363A53">
          <w:delText>[</w:delText>
        </w:r>
        <w:commentRangeStart w:id="23"/>
        <w:r w:rsidDel="00363A53">
          <w:delText>EMPLOYER</w:delText>
        </w:r>
        <w:commentRangeEnd w:id="23"/>
        <w:r w:rsidR="00EB2A83" w:rsidDel="00363A53">
          <w:rPr>
            <w:rStyle w:val="CommentReference"/>
            <w:rFonts w:ascii="Arial" w:hAnsi="Arial"/>
          </w:rPr>
          <w:commentReference w:id="23"/>
        </w:r>
        <w:r w:rsidDel="00363A53">
          <w:delText xml:space="preserve"> NAME]</w:delText>
        </w:r>
      </w:del>
      <w:r>
        <w:t>'s religious accommodation request form] and to include relevant information, such as:</w:t>
      </w:r>
      <w:bookmarkEnd w:id="14"/>
    </w:p>
    <w:p w14:paraId="2926C029" w14:textId="77777777" w:rsidR="00E55A2D" w:rsidRDefault="00E55A2D" w:rsidP="00E55A2D">
      <w:pPr>
        <w:pStyle w:val="BulletList1"/>
      </w:pPr>
      <w:r>
        <w:t>A description of the accommodation you are requesting.</w:t>
      </w:r>
    </w:p>
    <w:p w14:paraId="4EA6B837" w14:textId="77777777" w:rsidR="00E55A2D" w:rsidRDefault="00E55A2D" w:rsidP="00E55A2D">
      <w:pPr>
        <w:pStyle w:val="BulletList1"/>
      </w:pPr>
      <w:r>
        <w:t>The reason you need an accommodation.</w:t>
      </w:r>
    </w:p>
    <w:p w14:paraId="6CF5EF38" w14:textId="77777777" w:rsidR="00E55A2D" w:rsidRDefault="00E55A2D" w:rsidP="00E55A2D">
      <w:pPr>
        <w:pStyle w:val="BulletList1"/>
      </w:pPr>
      <w:r>
        <w:t>How the accommodation will help resolve the conflict between your religious beliefs or practices or lack thereof and one or more of your work requirements.</w:t>
      </w:r>
    </w:p>
    <w:p w14:paraId="31E71DFF" w14:textId="77777777" w:rsidR="00E55A2D" w:rsidRDefault="00E55A2D" w:rsidP="00E55A2D">
      <w:pPr>
        <w:pStyle w:val="Paragraph"/>
      </w:pPr>
      <w:bookmarkStart w:id="24" w:name="a322352"/>
      <w:r>
        <w:t xml:space="preserve">After receiving your oral or written </w:t>
      </w:r>
      <w:commentRangeStart w:id="25"/>
      <w:r>
        <w:t>request</w:t>
      </w:r>
      <w:commentRangeEnd w:id="25"/>
      <w:r w:rsidR="00EB2A83">
        <w:rPr>
          <w:rStyle w:val="CommentReference"/>
          <w:rFonts w:ascii="Arial" w:hAnsi="Arial"/>
        </w:rPr>
        <w:commentReference w:id="25"/>
      </w:r>
      <w:r>
        <w:t xml:space="preserve">, </w:t>
      </w:r>
      <w:ins w:id="26" w:author="QServices" w:date="2019-08-19T18:05:00Z">
        <w:r w:rsidR="00363A53">
          <w:t>{</w:t>
        </w:r>
        <w:proofErr w:type="spellStart"/>
        <w:r w:rsidR="00363A53">
          <w:t>d.employeeName</w:t>
        </w:r>
        <w:proofErr w:type="spellEnd"/>
        <w:r w:rsidR="00363A53">
          <w:t>}</w:t>
        </w:r>
        <w:r w:rsidR="00363A53" w:rsidDel="00363A53">
          <w:t xml:space="preserve"> </w:t>
        </w:r>
      </w:ins>
      <w:del w:id="27" w:author="QServices" w:date="2019-08-19T18:05:00Z">
        <w:r w:rsidDel="00363A53">
          <w:delText>[EMPLOYER NAME]</w:delText>
        </w:r>
      </w:del>
      <w:r>
        <w:t xml:space="preserve"> will engage in a dialogue with you to explore potential accommodations that could resolve the conflict between your religious beliefs and practices and one or more of your work requirements. </w:t>
      </w:r>
      <w:ins w:id="28" w:author="QServices" w:date="2019-08-19T18:05:00Z">
        <w:r w:rsidR="00363A53">
          <w:t>{</w:t>
        </w:r>
        <w:proofErr w:type="spellStart"/>
        <w:r w:rsidR="00363A53">
          <w:t>d.employeeName</w:t>
        </w:r>
        <w:proofErr w:type="spellEnd"/>
        <w:r w:rsidR="00363A53">
          <w:t>}</w:t>
        </w:r>
        <w:r w:rsidR="00363A53" w:rsidDel="00363A53">
          <w:t xml:space="preserve"> </w:t>
        </w:r>
      </w:ins>
      <w:del w:id="29" w:author="QServices" w:date="2019-08-19T18:05:00Z">
        <w:r w:rsidDel="00363A53">
          <w:delText>[</w:delText>
        </w:r>
        <w:commentRangeStart w:id="30"/>
        <w:r w:rsidDel="00363A53">
          <w:delText>EMPLOYER</w:delText>
        </w:r>
        <w:commentRangeEnd w:id="30"/>
        <w:r w:rsidR="00EB2A83" w:rsidDel="00363A53">
          <w:rPr>
            <w:rStyle w:val="CommentReference"/>
            <w:rFonts w:ascii="Arial" w:hAnsi="Arial"/>
          </w:rPr>
          <w:commentReference w:id="30"/>
        </w:r>
        <w:r w:rsidDel="00363A53">
          <w:delText xml:space="preserve"> NAME]</w:delText>
        </w:r>
      </w:del>
      <w:r>
        <w:t xml:space="preserve"> encourages you to suggest specific reasonable accommodations that you believe would resolve any such conflict. However, </w:t>
      </w:r>
      <w:ins w:id="31" w:author="QServices" w:date="2019-08-19T18:05:00Z">
        <w:r w:rsidR="00363A53">
          <w:t>{</w:t>
        </w:r>
        <w:proofErr w:type="spellStart"/>
        <w:r w:rsidR="00363A53">
          <w:t>d.employeeName</w:t>
        </w:r>
        <w:proofErr w:type="spellEnd"/>
        <w:r w:rsidR="00363A53">
          <w:t>}</w:t>
        </w:r>
        <w:r w:rsidR="00363A53" w:rsidDel="00363A53">
          <w:t xml:space="preserve"> </w:t>
        </w:r>
      </w:ins>
      <w:del w:id="32" w:author="QServices" w:date="2019-08-19T18:05:00Z">
        <w:r w:rsidDel="00363A53">
          <w:delText>[</w:delText>
        </w:r>
        <w:commentRangeStart w:id="33"/>
        <w:r w:rsidDel="00363A53">
          <w:delText>EMPLOYER</w:delText>
        </w:r>
        <w:commentRangeEnd w:id="33"/>
        <w:r w:rsidR="00EB2A83" w:rsidDel="00363A53">
          <w:rPr>
            <w:rStyle w:val="CommentReference"/>
            <w:rFonts w:ascii="Arial" w:hAnsi="Arial"/>
          </w:rPr>
          <w:commentReference w:id="33"/>
        </w:r>
        <w:r w:rsidDel="00363A53">
          <w:delText xml:space="preserve"> NAME]</w:delText>
        </w:r>
      </w:del>
      <w:r>
        <w:t xml:space="preserve"> is not required to make the specific accommodation requested by you and may provide an alternative, effective accommodation, to the extent any accommodation can be made without imposing an undue hardship on </w:t>
      </w:r>
      <w:ins w:id="34" w:author="QServices" w:date="2019-08-19T18:05:00Z">
        <w:r w:rsidR="00363A53">
          <w:t>{</w:t>
        </w:r>
        <w:proofErr w:type="spellStart"/>
        <w:r w:rsidR="00363A53">
          <w:t>d.employeeName</w:t>
        </w:r>
        <w:proofErr w:type="spellEnd"/>
        <w:r w:rsidR="00363A53">
          <w:t>}</w:t>
        </w:r>
        <w:r w:rsidR="00363A53" w:rsidDel="00363A53">
          <w:t xml:space="preserve"> </w:t>
        </w:r>
      </w:ins>
      <w:del w:id="35" w:author="QServices" w:date="2019-08-19T18:05:00Z">
        <w:r w:rsidDel="00363A53">
          <w:delText>[</w:delText>
        </w:r>
        <w:commentRangeStart w:id="36"/>
        <w:r w:rsidDel="00363A53">
          <w:delText>EMPLOYER</w:delText>
        </w:r>
        <w:commentRangeEnd w:id="36"/>
        <w:r w:rsidR="00EB2A83" w:rsidDel="00363A53">
          <w:rPr>
            <w:rStyle w:val="CommentReference"/>
            <w:rFonts w:ascii="Arial" w:hAnsi="Arial"/>
          </w:rPr>
          <w:commentReference w:id="36"/>
        </w:r>
        <w:r w:rsidDel="00363A53">
          <w:delText xml:space="preserve"> NAME]</w:delText>
        </w:r>
      </w:del>
      <w:r>
        <w:t>.</w:t>
      </w:r>
      <w:bookmarkEnd w:id="24"/>
    </w:p>
    <w:p w14:paraId="0A7693C9" w14:textId="77777777" w:rsidR="00E55A2D" w:rsidRDefault="00E55A2D" w:rsidP="00E55A2D">
      <w:pPr>
        <w:pStyle w:val="Paragraph"/>
      </w:pPr>
      <w:bookmarkStart w:id="37" w:name="a362095"/>
      <w:r>
        <w:rPr>
          <w:b/>
          <w:u w:val="single"/>
        </w:rPr>
        <w:t>Supporting Information</w:t>
      </w:r>
      <w:bookmarkEnd w:id="37"/>
    </w:p>
    <w:p w14:paraId="021038D3" w14:textId="77777777" w:rsidR="00E55A2D" w:rsidRDefault="00363A53" w:rsidP="00E55A2D">
      <w:pPr>
        <w:pStyle w:val="Paragraph"/>
      </w:pPr>
      <w:bookmarkStart w:id="38" w:name="a1026333"/>
      <w:ins w:id="39" w:author="QServices" w:date="2019-08-19T18:05:00Z">
        <w:r>
          <w:t>{</w:t>
        </w:r>
        <w:proofErr w:type="spellStart"/>
        <w:r>
          <w:t>d.employeeName</w:t>
        </w:r>
        <w:proofErr w:type="spellEnd"/>
        <w:r>
          <w:t>}</w:t>
        </w:r>
        <w:r w:rsidDel="00363A53">
          <w:t xml:space="preserve"> </w:t>
        </w:r>
      </w:ins>
      <w:del w:id="40" w:author="QServices" w:date="2019-08-19T18:05:00Z">
        <w:r w:rsidR="00E55A2D" w:rsidDel="00363A53">
          <w:delText>[</w:delText>
        </w:r>
        <w:commentRangeStart w:id="41"/>
        <w:r w:rsidR="00E55A2D" w:rsidDel="00363A53">
          <w:delText>EMPLOYER</w:delText>
        </w:r>
        <w:commentRangeEnd w:id="41"/>
        <w:r w:rsidR="00EB2A83" w:rsidDel="00363A53">
          <w:rPr>
            <w:rStyle w:val="CommentReference"/>
            <w:rFonts w:ascii="Arial" w:hAnsi="Arial"/>
          </w:rPr>
          <w:commentReference w:id="41"/>
        </w:r>
        <w:r w:rsidR="00E55A2D" w:rsidDel="00363A53">
          <w:delText xml:space="preserve"> NAME] </w:delText>
        </w:r>
      </w:del>
      <w:r w:rsidR="00E55A2D">
        <w:t>may ask you to provide additional information about your religious practices or beliefs and the accommodation requested. If you fail to provide the requested information, your request for an accommodation may be denied.</w:t>
      </w:r>
      <w:bookmarkEnd w:id="38"/>
    </w:p>
    <w:p w14:paraId="4360AFF9" w14:textId="77777777" w:rsidR="00E55A2D" w:rsidRDefault="00E55A2D" w:rsidP="00E55A2D">
      <w:pPr>
        <w:pStyle w:val="Paragraph"/>
      </w:pPr>
      <w:bookmarkStart w:id="42" w:name="a136590"/>
      <w:r>
        <w:rPr>
          <w:b/>
          <w:u w:val="single"/>
        </w:rPr>
        <w:t>Determinations</w:t>
      </w:r>
      <w:bookmarkEnd w:id="42"/>
    </w:p>
    <w:p w14:paraId="6F4BBB93" w14:textId="77777777" w:rsidR="00E55A2D" w:rsidRDefault="00363A53" w:rsidP="00E55A2D">
      <w:pPr>
        <w:pStyle w:val="Paragraph"/>
      </w:pPr>
      <w:bookmarkStart w:id="43" w:name="a1026334"/>
      <w:ins w:id="44" w:author="QServices" w:date="2019-08-19T18:06:00Z">
        <w:r>
          <w:t>{</w:t>
        </w:r>
        <w:proofErr w:type="spellStart"/>
        <w:r>
          <w:t>d.employeeName</w:t>
        </w:r>
        <w:proofErr w:type="spellEnd"/>
        <w:r>
          <w:t>}</w:t>
        </w:r>
        <w:r w:rsidDel="00363A53">
          <w:t xml:space="preserve"> </w:t>
        </w:r>
      </w:ins>
      <w:del w:id="45" w:author="QServices" w:date="2019-08-19T18:06:00Z">
        <w:r w:rsidR="00E55A2D" w:rsidDel="00363A53">
          <w:delText>[</w:delText>
        </w:r>
        <w:commentRangeStart w:id="46"/>
        <w:r w:rsidR="00E55A2D" w:rsidDel="00363A53">
          <w:delText>EMPLOYER</w:delText>
        </w:r>
        <w:commentRangeEnd w:id="46"/>
        <w:r w:rsidR="00EB2A83" w:rsidDel="00363A53">
          <w:rPr>
            <w:rStyle w:val="CommentReference"/>
            <w:rFonts w:ascii="Arial" w:hAnsi="Arial"/>
          </w:rPr>
          <w:commentReference w:id="46"/>
        </w:r>
        <w:r w:rsidR="00E55A2D" w:rsidDel="00363A53">
          <w:delText xml:space="preserve"> NAME]</w:delText>
        </w:r>
      </w:del>
      <w:r w:rsidR="00E55A2D">
        <w:t xml:space="preserve"> makes determinations about religious accommodations on a case-by-case basis considering various factors and based on an individualized assessment in each situation.</w:t>
      </w:r>
      <w:bookmarkEnd w:id="43"/>
    </w:p>
    <w:p w14:paraId="4767D842" w14:textId="77777777" w:rsidR="00E55A2D" w:rsidRDefault="00363A53" w:rsidP="00E55A2D">
      <w:pPr>
        <w:pStyle w:val="Paragraph"/>
      </w:pPr>
      <w:bookmarkStart w:id="47" w:name="a335490"/>
      <w:ins w:id="48" w:author="QServices" w:date="2019-08-19T18:06:00Z">
        <w:r>
          <w:lastRenderedPageBreak/>
          <w:t>{</w:t>
        </w:r>
        <w:proofErr w:type="spellStart"/>
        <w:r>
          <w:t>d.employeeName</w:t>
        </w:r>
        <w:proofErr w:type="spellEnd"/>
        <w:r>
          <w:t>}</w:t>
        </w:r>
        <w:r w:rsidDel="00363A53">
          <w:t xml:space="preserve"> </w:t>
        </w:r>
      </w:ins>
      <w:del w:id="49" w:author="QServices" w:date="2019-08-19T18:06:00Z">
        <w:r w:rsidR="00E55A2D" w:rsidDel="00363A53">
          <w:delText>[</w:delText>
        </w:r>
        <w:commentRangeStart w:id="50"/>
        <w:r w:rsidR="00E55A2D" w:rsidDel="00363A53">
          <w:delText>EMPLOYER</w:delText>
        </w:r>
        <w:commentRangeEnd w:id="50"/>
        <w:r w:rsidR="00EB2A83" w:rsidDel="00363A53">
          <w:rPr>
            <w:rStyle w:val="CommentReference"/>
            <w:rFonts w:ascii="Arial" w:hAnsi="Arial"/>
          </w:rPr>
          <w:commentReference w:id="50"/>
        </w:r>
        <w:r w:rsidR="00E55A2D" w:rsidDel="00363A53">
          <w:delText xml:space="preserve"> NAME]</w:delText>
        </w:r>
      </w:del>
      <w:r w:rsidR="00E55A2D">
        <w:t xml:space="preserve"> strives to make determinations on religious accommodation requests expeditiously, and will inform the individual once a determination has been made. If you have any questions about an accommodation request you made, please </w:t>
      </w:r>
      <w:commentRangeStart w:id="51"/>
      <w:r w:rsidR="00E55A2D">
        <w:t>contact</w:t>
      </w:r>
      <w:commentRangeEnd w:id="51"/>
      <w:r w:rsidR="00EB2A83">
        <w:rPr>
          <w:rStyle w:val="CommentReference"/>
          <w:rFonts w:ascii="Arial" w:hAnsi="Arial"/>
        </w:rPr>
        <w:commentReference w:id="51"/>
      </w:r>
      <w:r w:rsidR="00E55A2D">
        <w:t xml:space="preserve"> [</w:t>
      </w:r>
      <w:ins w:id="52" w:author="QServices" w:date="2019-08-19T18:08:00Z">
        <w:r w:rsidR="000D2FC4">
          <w:t>{</w:t>
        </w:r>
        <w:proofErr w:type="spellStart"/>
        <w:r w:rsidR="000D2FC4">
          <w:t>d.position</w:t>
        </w:r>
        <w:proofErr w:type="spellEnd"/>
        <w:r w:rsidR="000D2FC4">
          <w:t>}</w:t>
        </w:r>
      </w:ins>
      <w:del w:id="53" w:author="QServices" w:date="2019-08-19T18:08:00Z">
        <w:r w:rsidR="00E55A2D" w:rsidDel="000D2FC4">
          <w:delText>[POSITION]</w:delText>
        </w:r>
      </w:del>
      <w:r w:rsidR="00E55A2D">
        <w:t xml:space="preserve">/the </w:t>
      </w:r>
      <w:ins w:id="54" w:author="QServices" w:date="2019-08-19T18:08:00Z">
        <w:r w:rsidR="002C4B5C">
          <w:t>{</w:t>
        </w:r>
        <w:proofErr w:type="spellStart"/>
        <w:r w:rsidR="002C4B5C">
          <w:t>d.departmentName</w:t>
        </w:r>
        <w:proofErr w:type="spellEnd"/>
        <w:r w:rsidR="002C4B5C">
          <w:t>}</w:t>
        </w:r>
        <w:r w:rsidR="002C4B5C" w:rsidDel="002C4B5C">
          <w:t xml:space="preserve"> </w:t>
        </w:r>
      </w:ins>
      <w:del w:id="55" w:author="QServices" w:date="2019-08-19T18:08:00Z">
        <w:r w:rsidR="00E55A2D" w:rsidDel="002C4B5C">
          <w:delText>[DEPARTMENT NAME]</w:delText>
        </w:r>
      </w:del>
      <w:r w:rsidR="00E55A2D">
        <w:t xml:space="preserve"> Department].</w:t>
      </w:r>
      <w:bookmarkEnd w:id="47"/>
    </w:p>
    <w:p w14:paraId="75E03E81" w14:textId="77777777" w:rsidR="00E55A2D" w:rsidRDefault="00E55A2D" w:rsidP="00E55A2D">
      <w:pPr>
        <w:pStyle w:val="Paragraph"/>
      </w:pPr>
      <w:bookmarkStart w:id="56" w:name="a1005787"/>
      <w:r>
        <w:rPr>
          <w:b/>
          <w:u w:val="single"/>
        </w:rPr>
        <w:t>No Retaliation</w:t>
      </w:r>
      <w:bookmarkEnd w:id="56"/>
    </w:p>
    <w:p w14:paraId="36CAD599" w14:textId="77777777" w:rsidR="00E55A2D" w:rsidRDefault="00E55A2D" w:rsidP="00E55A2D">
      <w:pPr>
        <w:pStyle w:val="Paragraph"/>
      </w:pPr>
      <w:bookmarkStart w:id="57" w:name="a1026335"/>
      <w:r>
        <w:t xml:space="preserve">Individuals will not be retaliated against for requesting an accommodation in good faith. </w:t>
      </w:r>
      <w:ins w:id="58" w:author="QServices" w:date="2019-08-19T18:06:00Z">
        <w:r w:rsidR="00363A53">
          <w:t>{</w:t>
        </w:r>
        <w:proofErr w:type="spellStart"/>
        <w:r w:rsidR="00363A53">
          <w:t>d.employeeName</w:t>
        </w:r>
        <w:proofErr w:type="spellEnd"/>
        <w:r w:rsidR="00363A53">
          <w:t>}</w:t>
        </w:r>
        <w:r w:rsidR="00363A53" w:rsidDel="00363A53">
          <w:t xml:space="preserve"> </w:t>
        </w:r>
      </w:ins>
      <w:del w:id="59" w:author="QServices" w:date="2019-08-19T18:06:00Z">
        <w:r w:rsidDel="00363A53">
          <w:delText>[</w:delText>
        </w:r>
        <w:commentRangeStart w:id="60"/>
        <w:r w:rsidDel="00363A53">
          <w:delText>EMPLOYER</w:delText>
        </w:r>
        <w:commentRangeEnd w:id="60"/>
        <w:r w:rsidR="00EB2A83" w:rsidDel="00363A53">
          <w:rPr>
            <w:rStyle w:val="CommentReference"/>
            <w:rFonts w:ascii="Arial" w:hAnsi="Arial"/>
          </w:rPr>
          <w:commentReference w:id="60"/>
        </w:r>
        <w:r w:rsidDel="00363A53">
          <w:delText xml:space="preserve"> NAME]</w:delText>
        </w:r>
      </w:del>
      <w:r>
        <w:t xml:space="preserve"> expressly prohibits any form of discipline, reprisal, intimidation, or retaliation against any individual for requesting an accommodation in good faith.</w:t>
      </w:r>
      <w:bookmarkEnd w:id="57"/>
    </w:p>
    <w:p w14:paraId="1E711671" w14:textId="77777777" w:rsidR="00E55A2D" w:rsidRDefault="00363A53" w:rsidP="00E55A2D">
      <w:pPr>
        <w:pStyle w:val="Paragraph"/>
      </w:pPr>
      <w:bookmarkStart w:id="61" w:name="a638045"/>
      <w:ins w:id="62" w:author="QServices" w:date="2019-08-19T18:06:00Z">
        <w:r>
          <w:t>{</w:t>
        </w:r>
        <w:proofErr w:type="spellStart"/>
        <w:r>
          <w:t>d.employeeName</w:t>
        </w:r>
        <w:proofErr w:type="spellEnd"/>
        <w:r>
          <w:t>}</w:t>
        </w:r>
        <w:r w:rsidDel="00363A53">
          <w:t xml:space="preserve"> </w:t>
        </w:r>
      </w:ins>
      <w:del w:id="63" w:author="QServices" w:date="2019-08-19T18:06:00Z">
        <w:r w:rsidR="00E55A2D" w:rsidDel="00363A53">
          <w:delText>[</w:delText>
        </w:r>
        <w:commentRangeStart w:id="64"/>
        <w:r w:rsidR="00E55A2D" w:rsidDel="00363A53">
          <w:delText>EMPLOYER</w:delText>
        </w:r>
        <w:commentRangeEnd w:id="64"/>
        <w:r w:rsidR="00EB2A83" w:rsidDel="00363A53">
          <w:rPr>
            <w:rStyle w:val="CommentReference"/>
            <w:rFonts w:ascii="Arial" w:hAnsi="Arial"/>
          </w:rPr>
          <w:commentReference w:id="64"/>
        </w:r>
        <w:r w:rsidR="00E55A2D" w:rsidDel="00363A53">
          <w:delText xml:space="preserve"> NAME]</w:delText>
        </w:r>
      </w:del>
      <w:r w:rsidR="00E55A2D">
        <w:t xml:space="preserve"> is committed to enforcing this policy and prohibiting retaliation against employees and applicants who request an accommodation in good faith. However, the effectiveness of our efforts depends largely on individuals telling us about inappropriate workplace conduct. If employees or applicants feel that they or someone else may have been subjected to conduct that violates this policy, they should report it immediately to the </w:t>
      </w:r>
      <w:ins w:id="65" w:author="QServices" w:date="2019-08-19T18:08:00Z">
        <w:r w:rsidR="002C4B5C">
          <w:t>{</w:t>
        </w:r>
        <w:proofErr w:type="spellStart"/>
        <w:r w:rsidR="002C4B5C">
          <w:t>d.departmentName</w:t>
        </w:r>
        <w:proofErr w:type="spellEnd"/>
        <w:r w:rsidR="002C4B5C">
          <w:t>}</w:t>
        </w:r>
        <w:r w:rsidR="002C4B5C" w:rsidDel="002C4B5C">
          <w:t xml:space="preserve"> </w:t>
        </w:r>
      </w:ins>
      <w:del w:id="66" w:author="QServices" w:date="2019-08-19T18:08:00Z">
        <w:r w:rsidR="00E55A2D" w:rsidDel="002C4B5C">
          <w:delText>[</w:delText>
        </w:r>
        <w:commentRangeStart w:id="67"/>
        <w:r w:rsidR="00E55A2D" w:rsidDel="002C4B5C">
          <w:delText>DEPARTMENT</w:delText>
        </w:r>
        <w:commentRangeEnd w:id="67"/>
        <w:r w:rsidR="00EB2A83" w:rsidDel="002C4B5C">
          <w:rPr>
            <w:rStyle w:val="CommentReference"/>
            <w:rFonts w:ascii="Arial" w:hAnsi="Arial"/>
          </w:rPr>
          <w:commentReference w:id="67"/>
        </w:r>
        <w:r w:rsidR="00E55A2D" w:rsidDel="002C4B5C">
          <w:delText xml:space="preserve"> NAME]</w:delText>
        </w:r>
      </w:del>
      <w:r w:rsidR="00E55A2D">
        <w:t xml:space="preserve"> Department. If employees do not report retaliatory conduct, </w:t>
      </w:r>
      <w:ins w:id="68" w:author="QServices" w:date="2019-08-19T18:06:00Z">
        <w:r>
          <w:t>{</w:t>
        </w:r>
        <w:proofErr w:type="spellStart"/>
        <w:r>
          <w:t>d.employeeName</w:t>
        </w:r>
        <w:proofErr w:type="spellEnd"/>
        <w:r>
          <w:t>}</w:t>
        </w:r>
        <w:r w:rsidDel="00363A53">
          <w:t xml:space="preserve"> </w:t>
        </w:r>
      </w:ins>
      <w:del w:id="69" w:author="QServices" w:date="2019-08-19T18:06:00Z">
        <w:r w:rsidR="00E55A2D" w:rsidDel="00363A53">
          <w:delText>[</w:delText>
        </w:r>
        <w:commentRangeStart w:id="70"/>
        <w:r w:rsidR="00E55A2D" w:rsidDel="00363A53">
          <w:delText>EMPLOYER</w:delText>
        </w:r>
        <w:commentRangeEnd w:id="70"/>
        <w:r w:rsidR="00EB2A83" w:rsidDel="00363A53">
          <w:rPr>
            <w:rStyle w:val="CommentReference"/>
            <w:rFonts w:ascii="Arial" w:hAnsi="Arial"/>
          </w:rPr>
          <w:commentReference w:id="70"/>
        </w:r>
        <w:r w:rsidR="00E55A2D" w:rsidDel="00363A53">
          <w:delText xml:space="preserve"> NAME]</w:delText>
        </w:r>
      </w:del>
      <w:r w:rsidR="00E55A2D">
        <w:t xml:space="preserve"> may not become aware of a possible violation of this policy and may not be able to take appropriate corrective action.</w:t>
      </w:r>
      <w:bookmarkEnd w:id="61"/>
    </w:p>
    <w:p w14:paraId="7376A7F1" w14:textId="77777777" w:rsidR="00E55A2D" w:rsidRDefault="00E55A2D" w:rsidP="00E55A2D">
      <w:pPr>
        <w:pStyle w:val="Paragraph"/>
      </w:pPr>
      <w:bookmarkStart w:id="71" w:name="a789863"/>
      <w:r>
        <w:rPr>
          <w:b/>
          <w:u w:val="single"/>
        </w:rPr>
        <w:t>Administration of this Policy</w:t>
      </w:r>
      <w:bookmarkEnd w:id="71"/>
    </w:p>
    <w:p w14:paraId="2A15BFEA" w14:textId="77777777" w:rsidR="00E55A2D" w:rsidRDefault="00E55A2D" w:rsidP="00E55A2D">
      <w:pPr>
        <w:pStyle w:val="Paragraph"/>
      </w:pPr>
      <w:bookmarkStart w:id="72" w:name="a1026336"/>
      <w:r>
        <w:t xml:space="preserve">The </w:t>
      </w:r>
      <w:ins w:id="73" w:author="QServices" w:date="2019-08-19T18:08:00Z">
        <w:r w:rsidR="00D75DD8">
          <w:t>{</w:t>
        </w:r>
        <w:proofErr w:type="spellStart"/>
        <w:r w:rsidR="00D75DD8">
          <w:t>d.departmentName</w:t>
        </w:r>
        <w:proofErr w:type="spellEnd"/>
        <w:r w:rsidR="00D75DD8">
          <w:t>}</w:t>
        </w:r>
        <w:r w:rsidR="00D75DD8" w:rsidDel="00D75DD8">
          <w:t xml:space="preserve"> </w:t>
        </w:r>
      </w:ins>
      <w:del w:id="74" w:author="QServices" w:date="2019-08-19T18:08:00Z">
        <w:r w:rsidDel="00D75DD8">
          <w:delText>[</w:delText>
        </w:r>
        <w:commentRangeStart w:id="75"/>
        <w:r w:rsidDel="00D75DD8">
          <w:delText>DEPARTMENT</w:delText>
        </w:r>
        <w:commentRangeEnd w:id="75"/>
        <w:r w:rsidR="00EB2A83" w:rsidDel="00D75DD8">
          <w:rPr>
            <w:rStyle w:val="CommentReference"/>
            <w:rFonts w:ascii="Arial" w:hAnsi="Arial"/>
          </w:rPr>
          <w:commentReference w:id="75"/>
        </w:r>
        <w:r w:rsidDel="00D75DD8">
          <w:delText xml:space="preserve"> NAME]</w:delText>
        </w:r>
      </w:del>
      <w:r>
        <w:t xml:space="preserve"> Department is responsible for the administration of this policy. If you have any questions regarding this policy or questions about religious accommodations that are not addressed in this policy, please contact the </w:t>
      </w:r>
      <w:ins w:id="76" w:author="QServices" w:date="2019-08-19T18:07:00Z">
        <w:r w:rsidR="00D75DD8">
          <w:t>{</w:t>
        </w:r>
        <w:proofErr w:type="spellStart"/>
        <w:r w:rsidR="00D75DD8">
          <w:t>d.departmentName</w:t>
        </w:r>
        <w:proofErr w:type="spellEnd"/>
        <w:r w:rsidR="00D75DD8">
          <w:t>}</w:t>
        </w:r>
        <w:r w:rsidR="00D75DD8" w:rsidDel="00D75DD8">
          <w:t xml:space="preserve"> </w:t>
        </w:r>
      </w:ins>
      <w:del w:id="77" w:author="QServices" w:date="2019-08-19T18:07:00Z">
        <w:r w:rsidDel="00D75DD8">
          <w:delText>[</w:delText>
        </w:r>
        <w:commentRangeStart w:id="78"/>
        <w:r w:rsidDel="00D75DD8">
          <w:delText>DEPARTMENT</w:delText>
        </w:r>
        <w:commentRangeEnd w:id="78"/>
        <w:r w:rsidR="00EB2A83" w:rsidDel="00D75DD8">
          <w:rPr>
            <w:rStyle w:val="CommentReference"/>
            <w:rFonts w:ascii="Arial" w:hAnsi="Arial"/>
          </w:rPr>
          <w:commentReference w:id="78"/>
        </w:r>
        <w:r w:rsidDel="00D75DD8">
          <w:delText xml:space="preserve"> NAME]</w:delText>
        </w:r>
      </w:del>
      <w:r>
        <w:t xml:space="preserve"> Department.</w:t>
      </w:r>
      <w:bookmarkEnd w:id="72"/>
    </w:p>
    <w:p w14:paraId="1F70351F" w14:textId="77777777" w:rsidR="00E55A2D" w:rsidRDefault="00E55A2D" w:rsidP="00E55A2D">
      <w:pPr>
        <w:pStyle w:val="Paragraph"/>
      </w:pPr>
      <w:bookmarkStart w:id="79" w:name="a920646"/>
      <w:r>
        <w:rPr>
          <w:b/>
          <w:u w:val="single"/>
        </w:rPr>
        <w:t>[</w:t>
      </w:r>
      <w:commentRangeStart w:id="80"/>
      <w:r>
        <w:rPr>
          <w:b/>
          <w:u w:val="single"/>
        </w:rPr>
        <w:t>Employees</w:t>
      </w:r>
      <w:commentRangeEnd w:id="80"/>
      <w:r w:rsidR="00EB2A83">
        <w:rPr>
          <w:rStyle w:val="CommentReference"/>
          <w:rFonts w:ascii="Arial" w:hAnsi="Arial"/>
        </w:rPr>
        <w:commentReference w:id="80"/>
      </w:r>
      <w:r>
        <w:rPr>
          <w:b/>
          <w:u w:val="single"/>
        </w:rPr>
        <w:t xml:space="preserve"> Covered Under a Collective Bargaining Agreement</w:t>
      </w:r>
      <w:bookmarkEnd w:id="79"/>
    </w:p>
    <w:p w14:paraId="2EB2BA2F" w14:textId="77777777" w:rsidR="00E55A2D" w:rsidRDefault="00E55A2D" w:rsidP="00E55A2D">
      <w:pPr>
        <w:pStyle w:val="Paragraph"/>
      </w:pPr>
      <w:bookmarkStart w:id="81" w:name="a1026337"/>
      <w:r>
        <w:t xml:space="preserve">The employment terms set out in this policy work in conjunction with, and do not replace, amend, or supplement any terms or conditions of employment stated in any collective bargaining agreement that a union has with </w:t>
      </w:r>
      <w:ins w:id="82" w:author="QServices" w:date="2019-08-19T18:06:00Z">
        <w:r w:rsidR="00363A53">
          <w:t>{</w:t>
        </w:r>
        <w:proofErr w:type="spellStart"/>
        <w:r w:rsidR="00363A53">
          <w:t>d.employeeName</w:t>
        </w:r>
        <w:proofErr w:type="spellEnd"/>
        <w:r w:rsidR="00363A53">
          <w:t>}</w:t>
        </w:r>
        <w:r w:rsidR="00363A53" w:rsidDel="00363A53">
          <w:t xml:space="preserve"> </w:t>
        </w:r>
      </w:ins>
      <w:del w:id="83" w:author="QServices" w:date="2019-08-19T18:06:00Z">
        <w:r w:rsidDel="00363A53">
          <w:delText>[</w:delText>
        </w:r>
        <w:commentRangeStart w:id="84"/>
        <w:r w:rsidDel="00363A53">
          <w:delText>EMPLOYER</w:delText>
        </w:r>
        <w:commentRangeEnd w:id="84"/>
        <w:r w:rsidR="00EB2A83" w:rsidDel="00363A53">
          <w:rPr>
            <w:rStyle w:val="CommentReference"/>
            <w:rFonts w:ascii="Arial" w:hAnsi="Arial"/>
          </w:rPr>
          <w:commentReference w:id="84"/>
        </w:r>
        <w:r w:rsidDel="00363A53">
          <w:delText xml:space="preserve"> NAME]</w:delText>
        </w:r>
      </w:del>
      <w:r>
        <w:t>. [Employees should consult the terms of their collective bargaining agreement.</w:t>
      </w:r>
      <w:del w:id="85" w:author="Ariel Gurian" w:date="2019-07-11T19:41:00Z">
        <w:r w:rsidDel="00EB2A83">
          <w:delText>/</w:delText>
        </w:r>
      </w:del>
      <w:ins w:id="86" w:author="Ariel Gurian" w:date="2019-07-11T19:41:00Z">
        <w:r w:rsidR="00EB2A83" w:rsidDel="00EB2A83">
          <w:t xml:space="preserve"> </w:t>
        </w:r>
      </w:ins>
      <w:del w:id="87" w:author="Ariel Gurian" w:date="2019-07-11T19:41:00Z">
        <w:r w:rsidDel="00EB2A83">
          <w:delText>Wherever employment terms in this policy differ from the terms expressed in the applicable collective bargaining agreement with [EMPLOYER NAME], employees should refer to the specific terms of the collective bargaining agreement, which will control.]</w:delText>
        </w:r>
      </w:del>
      <w:r>
        <w:t>]</w:t>
      </w:r>
      <w:bookmarkEnd w:id="81"/>
    </w:p>
    <w:p w14:paraId="199D6156" w14:textId="77777777" w:rsidR="00E55A2D" w:rsidRDefault="00E55A2D" w:rsidP="00E55A2D">
      <w:pPr>
        <w:pStyle w:val="Paragraph"/>
      </w:pPr>
      <w:bookmarkStart w:id="88" w:name="a882736"/>
      <w:r>
        <w:rPr>
          <w:b/>
          <w:u w:val="single"/>
        </w:rPr>
        <w:t>[Acknowledgment of Receipt and Review</w:t>
      </w:r>
      <w:bookmarkEnd w:id="88"/>
    </w:p>
    <w:p w14:paraId="45ABE5ED" w14:textId="77777777" w:rsidR="00E55A2D" w:rsidRDefault="00E55A2D" w:rsidP="00E55A2D">
      <w:pPr>
        <w:pStyle w:val="Paragraph"/>
      </w:pPr>
      <w:bookmarkStart w:id="89" w:name="a1026338"/>
      <w:r>
        <w:t xml:space="preserve">[I, _______________________ (employee name), acknowledge that on _____________________ (date), I received a copy of </w:t>
      </w:r>
      <w:ins w:id="90" w:author="QServices" w:date="2019-08-19T18:06:00Z">
        <w:r w:rsidR="00363A53">
          <w:t>{</w:t>
        </w:r>
        <w:proofErr w:type="spellStart"/>
        <w:r w:rsidR="00363A53">
          <w:t>d.employeeName</w:t>
        </w:r>
        <w:proofErr w:type="spellEnd"/>
        <w:r w:rsidR="00363A53">
          <w:t>}</w:t>
        </w:r>
      </w:ins>
      <w:del w:id="91" w:author="QServices" w:date="2019-08-19T18:06:00Z">
        <w:r w:rsidDel="00363A53">
          <w:delText>[</w:delText>
        </w:r>
        <w:commentRangeStart w:id="92"/>
        <w:r w:rsidDel="00363A53">
          <w:delText>EMPLOYER</w:delText>
        </w:r>
        <w:commentRangeEnd w:id="92"/>
        <w:r w:rsidR="00EB2A83" w:rsidDel="00363A53">
          <w:rPr>
            <w:rStyle w:val="CommentReference"/>
            <w:rFonts w:ascii="Arial" w:hAnsi="Arial"/>
          </w:rPr>
          <w:commentReference w:id="92"/>
        </w:r>
        <w:r w:rsidDel="00363A53">
          <w:delText xml:space="preserve"> NAME]</w:delText>
        </w:r>
      </w:del>
      <w:r>
        <w:t xml:space="preserve">'s Religious Accommodations Policy and that I read it, understood it, and agree to comply with it. I understand that </w:t>
      </w:r>
      <w:ins w:id="93" w:author="QServices" w:date="2019-08-19T18:06:00Z">
        <w:r w:rsidR="00C247D1">
          <w:t>{</w:t>
        </w:r>
        <w:proofErr w:type="spellStart"/>
        <w:r w:rsidR="00C247D1">
          <w:t>d.employeeName</w:t>
        </w:r>
        <w:proofErr w:type="spellEnd"/>
        <w:r w:rsidR="00C247D1">
          <w:t>}</w:t>
        </w:r>
        <w:r w:rsidR="00C247D1" w:rsidDel="00C247D1">
          <w:t xml:space="preserve"> </w:t>
        </w:r>
      </w:ins>
      <w:del w:id="94" w:author="QServices" w:date="2019-08-19T18:06:00Z">
        <w:r w:rsidDel="00C247D1">
          <w:delText>[</w:delText>
        </w:r>
        <w:commentRangeStart w:id="95"/>
        <w:r w:rsidDel="00C247D1">
          <w:delText>EMPLOYER</w:delText>
        </w:r>
        <w:commentRangeEnd w:id="95"/>
        <w:r w:rsidR="00EB2A83" w:rsidDel="00C247D1">
          <w:rPr>
            <w:rStyle w:val="CommentReference"/>
            <w:rFonts w:ascii="Arial" w:hAnsi="Arial"/>
          </w:rPr>
          <w:commentReference w:id="95"/>
        </w:r>
        <w:r w:rsidDel="00C247D1">
          <w:delText xml:space="preserve"> NAME]</w:delText>
        </w:r>
      </w:del>
      <w:r>
        <w:t xml:space="preserve"> has the maximum discretion permitted by law to interpret, administer, change, modify, or delete this policy at any time </w:t>
      </w:r>
      <w:del w:id="96" w:author="Ariel Gurian" w:date="2019-07-11T19:42:00Z">
        <w:r w:rsidDel="00EB2A83">
          <w:delText>[</w:delText>
        </w:r>
      </w:del>
      <w:r>
        <w:t>with or without notice</w:t>
      </w:r>
      <w:del w:id="97" w:author="Ariel Gurian" w:date="2019-07-11T19:42:00Z">
        <w:r w:rsidDel="00EB2A83">
          <w:delText>]</w:delText>
        </w:r>
      </w:del>
      <w:r>
        <w:t xml:space="preserve">. No statement or representation by a supervisor or manager or any other employee, whether oral or written, can supplement or modify this policy. Changes can only be made if approved in writing by the </w:t>
      </w:r>
      <w:del w:id="98" w:author="QServices" w:date="2019-08-19T18:06:00Z">
        <w:r w:rsidDel="00C247D1">
          <w:delText>[POSITION]</w:delText>
        </w:r>
      </w:del>
      <w:ins w:id="99" w:author="QServices" w:date="2019-08-19T18:06:00Z">
        <w:r w:rsidR="00C247D1">
          <w:t>{</w:t>
        </w:r>
      </w:ins>
      <w:proofErr w:type="spellStart"/>
      <w:ins w:id="100" w:author="QServices" w:date="2019-08-19T18:07:00Z">
        <w:r w:rsidR="00C247D1">
          <w:t>d.position</w:t>
        </w:r>
      </w:ins>
      <w:proofErr w:type="spellEnd"/>
      <w:ins w:id="101" w:author="QServices" w:date="2019-08-19T18:06:00Z">
        <w:r w:rsidR="00C247D1">
          <w:t>}</w:t>
        </w:r>
      </w:ins>
      <w:r>
        <w:t xml:space="preserve"> of </w:t>
      </w:r>
      <w:ins w:id="102" w:author="QServices" w:date="2019-08-19T18:06:00Z">
        <w:r w:rsidR="00C247D1">
          <w:t>{</w:t>
        </w:r>
        <w:proofErr w:type="spellStart"/>
        <w:r w:rsidR="00C247D1">
          <w:t>d.employeeName</w:t>
        </w:r>
        <w:proofErr w:type="spellEnd"/>
        <w:r w:rsidR="00C247D1">
          <w:t>}</w:t>
        </w:r>
        <w:r w:rsidR="00C247D1" w:rsidDel="00C247D1">
          <w:t xml:space="preserve"> </w:t>
        </w:r>
      </w:ins>
      <w:del w:id="103" w:author="QServices" w:date="2019-08-19T18:06:00Z">
        <w:r w:rsidDel="00C247D1">
          <w:delText>[</w:delText>
        </w:r>
        <w:commentRangeStart w:id="104"/>
        <w:r w:rsidDel="00C247D1">
          <w:delText>EMPLOYER</w:delText>
        </w:r>
        <w:commentRangeEnd w:id="104"/>
        <w:r w:rsidR="00EB2A83" w:rsidDel="00C247D1">
          <w:rPr>
            <w:rStyle w:val="CommentReference"/>
            <w:rFonts w:ascii="Arial" w:hAnsi="Arial"/>
          </w:rPr>
          <w:commentReference w:id="104"/>
        </w:r>
        <w:r w:rsidDel="00C247D1">
          <w:delText xml:space="preserve"> NAME]</w:delText>
        </w:r>
      </w:del>
      <w:r>
        <w:t xml:space="preserve">. I also understand that any delay or failure by </w:t>
      </w:r>
      <w:ins w:id="105" w:author="QServices" w:date="2019-08-19T18:07:00Z">
        <w:r w:rsidR="00C247D1">
          <w:t>{</w:t>
        </w:r>
        <w:proofErr w:type="spellStart"/>
        <w:r w:rsidR="00C247D1">
          <w:t>d.employeeName</w:t>
        </w:r>
        <w:proofErr w:type="spellEnd"/>
        <w:r w:rsidR="00C247D1">
          <w:t>}</w:t>
        </w:r>
        <w:r w:rsidR="00C247D1" w:rsidDel="00C247D1">
          <w:t xml:space="preserve"> </w:t>
        </w:r>
      </w:ins>
      <w:del w:id="106" w:author="QServices" w:date="2019-08-19T18:07:00Z">
        <w:r w:rsidDel="00C247D1">
          <w:delText>[</w:delText>
        </w:r>
        <w:commentRangeStart w:id="107"/>
        <w:r w:rsidDel="00C247D1">
          <w:delText>EMPLOYER</w:delText>
        </w:r>
        <w:commentRangeEnd w:id="107"/>
        <w:r w:rsidR="00EB2A83" w:rsidDel="00C247D1">
          <w:rPr>
            <w:rStyle w:val="CommentReference"/>
            <w:rFonts w:ascii="Arial" w:hAnsi="Arial"/>
          </w:rPr>
          <w:commentReference w:id="107"/>
        </w:r>
        <w:r w:rsidDel="00C247D1">
          <w:delText xml:space="preserve"> NAME] </w:delText>
        </w:r>
      </w:del>
      <w:r>
        <w:t>to enforce any work policy or rule will not constitute a waiver of [</w:t>
      </w:r>
      <w:ins w:id="108" w:author="QServices" w:date="2019-08-19T18:07:00Z">
        <w:r w:rsidR="00C247D1">
          <w:t>{</w:t>
        </w:r>
        <w:proofErr w:type="spellStart"/>
        <w:r w:rsidR="00C247D1">
          <w:t>d.employeeName</w:t>
        </w:r>
        <w:proofErr w:type="spellEnd"/>
        <w:r w:rsidR="00C247D1">
          <w:t>}’</w:t>
        </w:r>
      </w:ins>
      <w:commentRangeStart w:id="109"/>
      <w:del w:id="110" w:author="QServices" w:date="2019-08-19T18:07:00Z">
        <w:r w:rsidDel="00C247D1">
          <w:delText>EMPLOYER</w:delText>
        </w:r>
        <w:commentRangeEnd w:id="109"/>
        <w:r w:rsidR="00EB2A83" w:rsidDel="00C247D1">
          <w:rPr>
            <w:rStyle w:val="CommentReference"/>
            <w:rFonts w:ascii="Arial" w:hAnsi="Arial"/>
          </w:rPr>
          <w:commentReference w:id="109"/>
        </w:r>
        <w:r w:rsidDel="00C247D1">
          <w:delText xml:space="preserve"> NAME]'</w:delText>
        </w:r>
      </w:del>
      <w:r>
        <w:t xml:space="preserve">s right to do so in the future. I understand that neither this policy nor any other communication by a management representative or any other employee, whether oral or written, is intended in any way to create a contract of employment. I </w:t>
      </w:r>
      <w:r>
        <w:lastRenderedPageBreak/>
        <w:t xml:space="preserve">understand that, unless I have a written employment agreement signed by an authorized </w:t>
      </w:r>
      <w:ins w:id="111" w:author="QServices" w:date="2019-08-19T18:07:00Z">
        <w:r w:rsidR="00C247D1">
          <w:t>{</w:t>
        </w:r>
        <w:proofErr w:type="spellStart"/>
        <w:r w:rsidR="00C247D1">
          <w:t>d.employeeName</w:t>
        </w:r>
        <w:proofErr w:type="spellEnd"/>
        <w:r w:rsidR="00C247D1">
          <w:t>}</w:t>
        </w:r>
        <w:r w:rsidR="00C247D1" w:rsidDel="00C247D1">
          <w:t xml:space="preserve"> </w:t>
        </w:r>
      </w:ins>
      <w:del w:id="112" w:author="QServices" w:date="2019-08-19T18:07:00Z">
        <w:r w:rsidDel="00C247D1">
          <w:delText>[</w:delText>
        </w:r>
        <w:commentRangeStart w:id="113"/>
        <w:r w:rsidDel="00C247D1">
          <w:delText>EMPLOYER</w:delText>
        </w:r>
        <w:commentRangeEnd w:id="113"/>
        <w:r w:rsidR="00EB2A83" w:rsidDel="00C247D1">
          <w:rPr>
            <w:rStyle w:val="CommentReference"/>
            <w:rFonts w:ascii="Arial" w:hAnsi="Arial"/>
          </w:rPr>
          <w:commentReference w:id="113"/>
        </w:r>
        <w:r w:rsidDel="00C247D1">
          <w:delText xml:space="preserve"> NAME]</w:delText>
        </w:r>
      </w:del>
      <w:r>
        <w:t xml:space="preserve"> representative, </w:t>
      </w:r>
      <w:r>
        <w:rPr>
          <w:b/>
          <w:u w:val="single"/>
        </w:rPr>
        <w:t>I am employed at will and this policy does not modify my at-will employment status.</w:t>
      </w:r>
      <w:r>
        <w:t xml:space="preserve"> If I have a written employment agreement signed by an authorized [</w:t>
      </w:r>
      <w:commentRangeStart w:id="114"/>
      <w:r>
        <w:t>EMPLOYER</w:t>
      </w:r>
      <w:commentRangeEnd w:id="114"/>
      <w:r w:rsidR="00EB2A83">
        <w:rPr>
          <w:rStyle w:val="CommentReference"/>
          <w:rFonts w:ascii="Arial" w:hAnsi="Arial"/>
        </w:rPr>
        <w:commentReference w:id="114"/>
      </w:r>
      <w:r>
        <w:t xml:space="preserve"> NAME] representative and this policy conflicts with the terms of my employment agreement, I understand that the terms of my employment agreement will control.</w:t>
      </w:r>
      <w:bookmarkEnd w:id="89"/>
    </w:p>
    <w:p w14:paraId="6EA08C16" w14:textId="77777777" w:rsidR="00E55A2D" w:rsidRDefault="00E55A2D" w:rsidP="00E55A2D">
      <w:pPr>
        <w:pStyle w:val="Paragraph"/>
        <w:rPr>
          <w:b/>
        </w:rPr>
      </w:pPr>
      <w:bookmarkStart w:id="115" w:name="a1026339"/>
      <w:r>
        <w:rPr>
          <w:b/>
        </w:rPr>
        <w:t>OR</w:t>
      </w:r>
      <w:bookmarkEnd w:id="115"/>
    </w:p>
    <w:p w14:paraId="202B23C7" w14:textId="77777777" w:rsidR="00E55A2D" w:rsidRDefault="00E55A2D" w:rsidP="00E55A2D">
      <w:pPr>
        <w:pStyle w:val="Paragraph"/>
      </w:pPr>
      <w:bookmarkStart w:id="116" w:name="a1026340"/>
      <w:r>
        <w:t xml:space="preserve">I, ________________________ (employee name), acknowledge that on ______________________ (date), I received and read a copy of the </w:t>
      </w:r>
      <w:del w:id="117" w:author="QServices" w:date="2019-08-19T18:07:00Z">
        <w:r w:rsidDel="00C247D1">
          <w:delText>[</w:delText>
        </w:r>
      </w:del>
      <w:ins w:id="118" w:author="QServices" w:date="2019-08-19T18:07:00Z">
        <w:r w:rsidR="00C247D1">
          <w:t>{</w:t>
        </w:r>
        <w:proofErr w:type="spellStart"/>
        <w:r w:rsidR="00C247D1">
          <w:t>d.employeeName</w:t>
        </w:r>
        <w:proofErr w:type="spellEnd"/>
        <w:r w:rsidR="00C247D1">
          <w:t>}</w:t>
        </w:r>
      </w:ins>
      <w:commentRangeStart w:id="119"/>
      <w:del w:id="120" w:author="QServices" w:date="2019-08-19T18:07:00Z">
        <w:r w:rsidDel="00C247D1">
          <w:delText>EMPLOYER</w:delText>
        </w:r>
        <w:commentRangeEnd w:id="119"/>
        <w:r w:rsidR="00EB2A83" w:rsidDel="00C247D1">
          <w:rPr>
            <w:rStyle w:val="CommentReference"/>
            <w:rFonts w:ascii="Arial" w:hAnsi="Arial"/>
          </w:rPr>
          <w:commentReference w:id="119"/>
        </w:r>
        <w:r w:rsidDel="00C247D1">
          <w:delText xml:space="preserve"> NAME]</w:delText>
        </w:r>
      </w:del>
      <w:r>
        <w:t xml:space="preserve">'s </w:t>
      </w:r>
      <w:r w:rsidRPr="00A508E1">
        <w:t>Religious Accommodations Policy</w:t>
      </w:r>
      <w:r>
        <w:t xml:space="preserve">[, dated </w:t>
      </w:r>
      <w:ins w:id="121" w:author="Ariel Gurian" w:date="2019-07-11T19:48:00Z">
        <w:r w:rsidR="00EB2A83">
          <w:t xml:space="preserve">______________ (edition date) </w:t>
        </w:r>
      </w:ins>
      <w:del w:id="122" w:author="Ariel Gurian" w:date="2019-07-11T19:48:00Z">
        <w:r w:rsidDel="00EB2A83">
          <w:delText xml:space="preserve">[EDITION DATE]] </w:delText>
        </w:r>
      </w:del>
      <w:r>
        <w:t xml:space="preserve">and understand that it is my responsibility to be familiar with and abide by its terms. </w:t>
      </w:r>
      <w:del w:id="123" w:author="Ariel Gurian" w:date="2019-07-11T19:48:00Z">
        <w:r w:rsidDel="00EB2A83">
          <w:delText>[</w:delText>
        </w:r>
      </w:del>
      <w:r>
        <w:t xml:space="preserve">I understand that the information in this Policy is intended to help </w:t>
      </w:r>
      <w:ins w:id="124" w:author="QServices" w:date="2019-08-19T18:07:00Z">
        <w:r w:rsidR="00D75DD8">
          <w:t>{</w:t>
        </w:r>
        <w:proofErr w:type="spellStart"/>
        <w:r w:rsidR="00D75DD8">
          <w:t>d.employeeName</w:t>
        </w:r>
        <w:proofErr w:type="spellEnd"/>
        <w:r w:rsidR="00D75DD8">
          <w:t>}</w:t>
        </w:r>
        <w:r w:rsidR="00D75DD8" w:rsidDel="00D75DD8">
          <w:t xml:space="preserve"> </w:t>
        </w:r>
      </w:ins>
      <w:del w:id="125" w:author="QServices" w:date="2019-08-19T18:07:00Z">
        <w:r w:rsidDel="00D75DD8">
          <w:delText>[</w:delText>
        </w:r>
        <w:commentRangeStart w:id="126"/>
        <w:r w:rsidDel="00D75DD8">
          <w:delText>EMPLOYER</w:delText>
        </w:r>
        <w:commentRangeEnd w:id="126"/>
        <w:r w:rsidR="00EB2A83" w:rsidDel="00D75DD8">
          <w:rPr>
            <w:rStyle w:val="CommentReference"/>
            <w:rFonts w:ascii="Arial" w:hAnsi="Arial"/>
          </w:rPr>
          <w:commentReference w:id="126"/>
        </w:r>
        <w:r w:rsidDel="00D75DD8">
          <w:delText xml:space="preserve"> NAME]</w:delText>
        </w:r>
      </w:del>
      <w:r>
        <w:t>'s employees work together effectively on assigned job responsibilities.</w:t>
      </w:r>
      <w:del w:id="127" w:author="Ariel Gurian" w:date="2019-07-11T19:48:00Z">
        <w:r w:rsidDel="00EB2A83">
          <w:delText>]</w:delText>
        </w:r>
      </w:del>
      <w:r>
        <w:t xml:space="preserve"> This Policy is not promissory and does not set terms or conditions of employment or create an employment contract.</w:t>
      </w:r>
      <w:del w:id="128" w:author="Ariel Gurian" w:date="2019-07-11T19:48:00Z">
        <w:r w:rsidDel="00EB2A83">
          <w:delText>]</w:delText>
        </w:r>
      </w:del>
      <w:bookmarkEnd w:id="116"/>
    </w:p>
    <w:p w14:paraId="32083F78" w14:textId="77777777" w:rsidR="00E55A2D" w:rsidRDefault="00E55A2D" w:rsidP="00E55A2D">
      <w:pPr>
        <w:pStyle w:val="SigBlockmsg"/>
        <w:jc w:val="left"/>
      </w:pPr>
      <w:r>
        <w:t>[signature page follows]</w:t>
      </w:r>
    </w:p>
    <w:p w14:paraId="01779E96" w14:textId="77777777" w:rsidR="00E55A2D" w:rsidRDefault="00E55A2D">
      <w:r>
        <w:br w:type="page"/>
      </w:r>
    </w:p>
    <w:tbl>
      <w:tblPr>
        <w:tblW w:w="5000" w:type="pct"/>
        <w:tblLook w:val="04A0" w:firstRow="1" w:lastRow="0" w:firstColumn="1" w:lastColumn="0" w:noHBand="0" w:noVBand="1"/>
      </w:tblPr>
      <w:tblGrid>
        <w:gridCol w:w="4788"/>
        <w:gridCol w:w="4788"/>
      </w:tblGrid>
      <w:tr w:rsidR="00E55A2D" w14:paraId="5D76B6AA" w14:textId="77777777" w:rsidTr="00E55A2D">
        <w:tc>
          <w:tcPr>
            <w:tcW w:w="2500" w:type="pct"/>
            <w:tcBorders>
              <w:top w:val="nil"/>
              <w:left w:val="nil"/>
              <w:bottom w:val="nil"/>
              <w:right w:val="nil"/>
            </w:tcBorders>
          </w:tcPr>
          <w:p w14:paraId="650B989D" w14:textId="77777777" w:rsidR="00E55A2D" w:rsidRDefault="00E55A2D"/>
        </w:tc>
        <w:tc>
          <w:tcPr>
            <w:tcW w:w="2500" w:type="pct"/>
            <w:tcBorders>
              <w:top w:val="nil"/>
              <w:left w:val="nil"/>
              <w:bottom w:val="nil"/>
              <w:right w:val="nil"/>
            </w:tcBorders>
          </w:tcPr>
          <w:p w14:paraId="08EA9AC1" w14:textId="77777777" w:rsidR="00E55A2D" w:rsidRDefault="00E55A2D" w:rsidP="00E55A2D">
            <w:pPr>
              <w:pStyle w:val="Paragraph"/>
            </w:pPr>
            <w:r>
              <w:t>________________________</w:t>
            </w:r>
          </w:p>
          <w:p w14:paraId="2B3F8348" w14:textId="77777777" w:rsidR="00E55A2D" w:rsidRDefault="00E55A2D" w:rsidP="00E55A2D">
            <w:pPr>
              <w:pStyle w:val="Paragraph"/>
            </w:pPr>
            <w:r>
              <w:t>Signature</w:t>
            </w:r>
          </w:p>
          <w:p w14:paraId="3E9C183B" w14:textId="77777777" w:rsidR="00E55A2D" w:rsidRDefault="00E55A2D" w:rsidP="00E55A2D">
            <w:pPr>
              <w:pStyle w:val="Paragraph"/>
            </w:pPr>
            <w:r>
              <w:t>________________________</w:t>
            </w:r>
          </w:p>
          <w:p w14:paraId="055A5652" w14:textId="77777777" w:rsidR="00E55A2D" w:rsidRDefault="00E55A2D" w:rsidP="00E55A2D">
            <w:pPr>
              <w:pStyle w:val="Paragraph"/>
            </w:pPr>
            <w:r>
              <w:t>Printed Name</w:t>
            </w:r>
          </w:p>
          <w:p w14:paraId="75AE34D1" w14:textId="77777777" w:rsidR="00E55A2D" w:rsidRDefault="00E55A2D" w:rsidP="00E55A2D">
            <w:pPr>
              <w:pStyle w:val="Paragraph"/>
            </w:pPr>
            <w:r>
              <w:t>________________________</w:t>
            </w:r>
          </w:p>
          <w:p w14:paraId="372D3C7F" w14:textId="77777777" w:rsidR="00E55A2D" w:rsidRDefault="00E55A2D" w:rsidP="00E55A2D">
            <w:pPr>
              <w:pStyle w:val="Paragraph"/>
            </w:pPr>
            <w:r>
              <w:t>Date]</w:t>
            </w:r>
          </w:p>
        </w:tc>
      </w:tr>
    </w:tbl>
    <w:p w14:paraId="2E4A927E" w14:textId="77777777" w:rsidR="00E55A2D" w:rsidRDefault="00E55A2D"/>
    <w:sectPr w:rsidR="00E55A2D" w:rsidSect="00E55A2D">
      <w:footerReference w:type="even"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riel Gurian" w:date="2019-07-11T19:09:00Z" w:initials="AG">
    <w:p w14:paraId="7DE2B37A" w14:textId="77777777" w:rsidR="00EB2A83" w:rsidRDefault="00EB2A83">
      <w:pPr>
        <w:pStyle w:val="CommentText"/>
      </w:pPr>
      <w:r>
        <w:rPr>
          <w:rStyle w:val="CommentReference"/>
        </w:rPr>
        <w:annotationRef/>
      </w:r>
      <w:r>
        <w:t xml:space="preserve">Thanks for drafting a Religious Accommodations Policy with me. I just have a few questions. </w:t>
      </w:r>
    </w:p>
  </w:comment>
  <w:comment w:id="5" w:author="Ariel Gurian" w:date="2019-07-11T19:12:00Z" w:initials="AG">
    <w:p w14:paraId="7D0C4900" w14:textId="77777777" w:rsidR="00EB2A83" w:rsidRDefault="00EB2A83" w:rsidP="00EB2A83">
      <w:pPr>
        <w:pStyle w:val="CommentText"/>
        <w:numPr>
          <w:ilvl w:val="0"/>
          <w:numId w:val="42"/>
        </w:numPr>
      </w:pPr>
      <w:r>
        <w:rPr>
          <w:rStyle w:val="CommentReference"/>
        </w:rPr>
        <w:annotationRef/>
      </w:r>
      <w:r>
        <w:t xml:space="preserve">What is the name of the Employer for this Policy? </w:t>
      </w:r>
    </w:p>
  </w:comment>
  <w:comment w:id="7" w:author="Ariel Gurian" w:date="2019-07-11T19:12:00Z" w:initials="AG">
    <w:p w14:paraId="5B59849A" w14:textId="77777777" w:rsidR="00EB2A83" w:rsidRDefault="00EB2A83">
      <w:pPr>
        <w:pStyle w:val="CommentText"/>
      </w:pPr>
      <w:r>
        <w:rPr>
          <w:rStyle w:val="CommentReference"/>
        </w:rPr>
        <w:annotationRef/>
      </w:r>
      <w:r>
        <w:t xml:space="preserve">#1 </w:t>
      </w:r>
    </w:p>
  </w:comment>
  <w:comment w:id="12" w:author="Ariel Gurian" w:date="2019-07-11T19:13:00Z" w:initials="AG">
    <w:p w14:paraId="1440EEAD" w14:textId="77777777" w:rsidR="00EB2A83" w:rsidRDefault="00EB2A83">
      <w:pPr>
        <w:pStyle w:val="CommentText"/>
      </w:pPr>
      <w:r>
        <w:rPr>
          <w:rStyle w:val="CommentReference"/>
        </w:rPr>
        <w:annotationRef/>
      </w:r>
      <w:r>
        <w:t xml:space="preserve">#1 </w:t>
      </w:r>
    </w:p>
  </w:comment>
  <w:comment w:id="17" w:author="Ariel Gurian" w:date="2019-07-11T19:13:00Z" w:initials="AG">
    <w:p w14:paraId="1A111773" w14:textId="77777777" w:rsidR="00EB2A83" w:rsidRDefault="00EB2A83">
      <w:pPr>
        <w:pStyle w:val="CommentText"/>
      </w:pPr>
      <w:r>
        <w:rPr>
          <w:rStyle w:val="CommentReference"/>
        </w:rPr>
        <w:annotationRef/>
      </w:r>
      <w:r>
        <w:t xml:space="preserve">Thanks! If an employee needs accommodation because of their religious beliefs or practices or lack thereof, what department should the employee contact? Please type the name of the department. </w:t>
      </w:r>
    </w:p>
  </w:comment>
  <w:comment w:id="20" w:author="Ariel Gurian" w:date="2019-07-11T19:16:00Z" w:initials="AG">
    <w:p w14:paraId="1CBD5DE3" w14:textId="77777777" w:rsidR="00EB2A83" w:rsidRDefault="00EB2A83">
      <w:pPr>
        <w:pStyle w:val="CommentText"/>
      </w:pPr>
      <w:r>
        <w:rPr>
          <w:rStyle w:val="CommentReference"/>
        </w:rPr>
        <w:annotationRef/>
      </w:r>
      <w:r>
        <w:t>#1</w:t>
      </w:r>
    </w:p>
  </w:comment>
  <w:comment w:id="23" w:author="Ariel Gurian" w:date="2019-07-11T19:16:00Z" w:initials="AG">
    <w:p w14:paraId="27C78F67" w14:textId="77777777" w:rsidR="00EB2A83" w:rsidRDefault="00EB2A83">
      <w:pPr>
        <w:pStyle w:val="CommentText"/>
      </w:pPr>
      <w:r>
        <w:rPr>
          <w:rStyle w:val="CommentReference"/>
        </w:rPr>
        <w:annotationRef/>
      </w:r>
      <w:r>
        <w:t>#1</w:t>
      </w:r>
    </w:p>
  </w:comment>
  <w:comment w:id="25" w:author="Ariel Gurian" w:date="2019-07-11T19:17:00Z" w:initials="AG">
    <w:p w14:paraId="2DD53644" w14:textId="77777777" w:rsidR="00EB2A83" w:rsidRDefault="00EB2A83">
      <w:pPr>
        <w:pStyle w:val="CommentText"/>
      </w:pPr>
      <w:r>
        <w:rPr>
          <w:rStyle w:val="CommentReference"/>
        </w:rPr>
        <w:annotationRef/>
      </w:r>
      <w:r>
        <w:t>#1</w:t>
      </w:r>
    </w:p>
  </w:comment>
  <w:comment w:id="30" w:author="Ariel Gurian" w:date="2019-07-11T19:17:00Z" w:initials="AG">
    <w:p w14:paraId="678F8BFE" w14:textId="77777777" w:rsidR="00EB2A83" w:rsidRDefault="00EB2A83">
      <w:pPr>
        <w:pStyle w:val="CommentText"/>
      </w:pPr>
      <w:r>
        <w:rPr>
          <w:rStyle w:val="CommentReference"/>
        </w:rPr>
        <w:annotationRef/>
      </w:r>
      <w:r>
        <w:t>#1</w:t>
      </w:r>
    </w:p>
  </w:comment>
  <w:comment w:id="33" w:author="Ariel Gurian" w:date="2019-07-11T19:17:00Z" w:initials="AG">
    <w:p w14:paraId="08FA7F72" w14:textId="77777777" w:rsidR="00EB2A83" w:rsidRDefault="00EB2A83">
      <w:pPr>
        <w:pStyle w:val="CommentText"/>
      </w:pPr>
      <w:r>
        <w:rPr>
          <w:rStyle w:val="CommentReference"/>
        </w:rPr>
        <w:annotationRef/>
      </w:r>
      <w:r>
        <w:t>#1</w:t>
      </w:r>
    </w:p>
  </w:comment>
  <w:comment w:id="36" w:author="Ariel Gurian" w:date="2019-07-11T19:17:00Z" w:initials="AG">
    <w:p w14:paraId="0CF7E8AC" w14:textId="77777777" w:rsidR="00EB2A83" w:rsidRDefault="00EB2A83">
      <w:pPr>
        <w:pStyle w:val="CommentText"/>
      </w:pPr>
      <w:r>
        <w:rPr>
          <w:rStyle w:val="CommentReference"/>
        </w:rPr>
        <w:annotationRef/>
      </w:r>
      <w:r>
        <w:t>#1</w:t>
      </w:r>
    </w:p>
  </w:comment>
  <w:comment w:id="41" w:author="Ariel Gurian" w:date="2019-07-11T19:17:00Z" w:initials="AG">
    <w:p w14:paraId="1DA5C110" w14:textId="77777777" w:rsidR="00EB2A83" w:rsidRDefault="00EB2A83">
      <w:pPr>
        <w:pStyle w:val="CommentText"/>
      </w:pPr>
      <w:r>
        <w:rPr>
          <w:rStyle w:val="CommentReference"/>
        </w:rPr>
        <w:annotationRef/>
      </w:r>
      <w:r>
        <w:t>#1</w:t>
      </w:r>
    </w:p>
  </w:comment>
  <w:comment w:id="46" w:author="Ariel Gurian" w:date="2019-07-11T19:17:00Z" w:initials="AG">
    <w:p w14:paraId="7AEC4D96" w14:textId="77777777" w:rsidR="00EB2A83" w:rsidRDefault="00EB2A83">
      <w:pPr>
        <w:pStyle w:val="CommentText"/>
      </w:pPr>
      <w:r>
        <w:rPr>
          <w:rStyle w:val="CommentReference"/>
        </w:rPr>
        <w:annotationRef/>
      </w:r>
      <w:r>
        <w:t>#1</w:t>
      </w:r>
    </w:p>
  </w:comment>
  <w:comment w:id="50" w:author="Ariel Gurian" w:date="2019-07-11T19:18:00Z" w:initials="AG">
    <w:p w14:paraId="56697E55" w14:textId="77777777" w:rsidR="00EB2A83" w:rsidRDefault="00EB2A83">
      <w:pPr>
        <w:pStyle w:val="CommentText"/>
      </w:pPr>
      <w:r>
        <w:rPr>
          <w:rStyle w:val="CommentReference"/>
        </w:rPr>
        <w:annotationRef/>
      </w:r>
      <w:r>
        <w:t>#1</w:t>
      </w:r>
    </w:p>
  </w:comment>
  <w:comment w:id="51" w:author="Ariel Gurian" w:date="2019-07-11T19:18:00Z" w:initials="AG">
    <w:p w14:paraId="2820730C" w14:textId="77777777" w:rsidR="00EB2A83" w:rsidRDefault="00EB2A83">
      <w:pPr>
        <w:pStyle w:val="CommentText"/>
      </w:pPr>
      <w:r>
        <w:rPr>
          <w:rStyle w:val="CommentReference"/>
        </w:rPr>
        <w:annotationRef/>
      </w:r>
      <w:r>
        <w:t>Great, thanks. If the employer has any questions about the accommodation request they made, who should they contact? Please type the title of the position and the name of the Department.</w:t>
      </w:r>
    </w:p>
  </w:comment>
  <w:comment w:id="60" w:author="Ariel Gurian" w:date="2019-07-11T19:19:00Z" w:initials="AG">
    <w:p w14:paraId="7FEA69F9" w14:textId="77777777" w:rsidR="00EB2A83" w:rsidRDefault="00EB2A83">
      <w:pPr>
        <w:pStyle w:val="CommentText"/>
      </w:pPr>
      <w:r>
        <w:rPr>
          <w:rStyle w:val="CommentReference"/>
        </w:rPr>
        <w:annotationRef/>
      </w:r>
      <w:r>
        <w:t>#1</w:t>
      </w:r>
    </w:p>
  </w:comment>
  <w:comment w:id="64" w:author="Ariel Gurian" w:date="2019-07-11T19:20:00Z" w:initials="AG">
    <w:p w14:paraId="5EF074C2" w14:textId="77777777" w:rsidR="00EB2A83" w:rsidRDefault="00EB2A83">
      <w:pPr>
        <w:pStyle w:val="CommentText"/>
      </w:pPr>
      <w:r>
        <w:rPr>
          <w:rStyle w:val="CommentReference"/>
        </w:rPr>
        <w:annotationRef/>
      </w:r>
      <w:r>
        <w:t>#1</w:t>
      </w:r>
    </w:p>
  </w:comment>
  <w:comment w:id="67" w:author="Ariel Gurian" w:date="2019-07-11T19:20:00Z" w:initials="AG">
    <w:p w14:paraId="49BC27B1" w14:textId="77777777" w:rsidR="00EB2A83" w:rsidRDefault="00EB2A83">
      <w:pPr>
        <w:pStyle w:val="CommentText"/>
      </w:pPr>
      <w:r>
        <w:rPr>
          <w:rStyle w:val="CommentReference"/>
        </w:rPr>
        <w:annotationRef/>
      </w:r>
      <w:r>
        <w:t xml:space="preserve">If employees or applicants feel they’ve been subject to conduct that violates this Policy, what Department should they report this to? </w:t>
      </w:r>
    </w:p>
  </w:comment>
  <w:comment w:id="70" w:author="Ariel Gurian" w:date="2019-07-11T19:24:00Z" w:initials="AG">
    <w:p w14:paraId="524B9CBF" w14:textId="77777777" w:rsidR="00EB2A83" w:rsidRDefault="00EB2A83">
      <w:pPr>
        <w:pStyle w:val="CommentText"/>
      </w:pPr>
      <w:r>
        <w:rPr>
          <w:rStyle w:val="CommentReference"/>
        </w:rPr>
        <w:annotationRef/>
      </w:r>
      <w:r>
        <w:t>#1</w:t>
      </w:r>
    </w:p>
  </w:comment>
  <w:comment w:id="75" w:author="Ariel Gurian" w:date="2019-07-11T19:24:00Z" w:initials="AG">
    <w:p w14:paraId="39C9375C" w14:textId="77777777" w:rsidR="00EB2A83" w:rsidRDefault="00EB2A83">
      <w:pPr>
        <w:pStyle w:val="CommentText"/>
      </w:pPr>
      <w:r>
        <w:rPr>
          <w:rStyle w:val="CommentReference"/>
        </w:rPr>
        <w:annotationRef/>
      </w:r>
      <w:r>
        <w:t xml:space="preserve">#2 Great, thanks. And what Department is responsible for administration of this Policy? </w:t>
      </w:r>
    </w:p>
  </w:comment>
  <w:comment w:id="78" w:author="Ariel Gurian" w:date="2019-07-11T19:28:00Z" w:initials="AG">
    <w:p w14:paraId="775D9471" w14:textId="77777777" w:rsidR="00EB2A83" w:rsidRDefault="00EB2A83">
      <w:pPr>
        <w:pStyle w:val="CommentText"/>
      </w:pPr>
      <w:r>
        <w:rPr>
          <w:rStyle w:val="CommentReference"/>
        </w:rPr>
        <w:annotationRef/>
      </w:r>
      <w:r>
        <w:t>#2</w:t>
      </w:r>
    </w:p>
  </w:comment>
  <w:comment w:id="80" w:author="Ariel Gurian" w:date="2019-07-11T19:29:00Z" w:initials="AG">
    <w:p w14:paraId="5C14B2F4" w14:textId="77777777" w:rsidR="00EB2A83" w:rsidRDefault="00EB2A83">
      <w:pPr>
        <w:pStyle w:val="CommentText"/>
      </w:pPr>
      <w:r>
        <w:rPr>
          <w:rStyle w:val="CommentReference"/>
        </w:rPr>
        <w:annotationRef/>
      </w:r>
      <w:r>
        <w:t xml:space="preserve">Thank you. Next, I need to know if your employees are unionized? Please type “Yes” or “No.” </w:t>
      </w:r>
    </w:p>
    <w:p w14:paraId="212216E1" w14:textId="77777777" w:rsidR="00EB2A83" w:rsidRDefault="00EB2A83">
      <w:pPr>
        <w:pStyle w:val="CommentText"/>
      </w:pPr>
    </w:p>
    <w:p w14:paraId="33D48038" w14:textId="77777777" w:rsidR="00EB2A83" w:rsidRDefault="00EB2A83">
      <w:pPr>
        <w:pStyle w:val="CommentText"/>
      </w:pPr>
      <w:r>
        <w:t>//if no - move onto next question</w:t>
      </w:r>
    </w:p>
    <w:p w14:paraId="7A47ACF2" w14:textId="77777777" w:rsidR="00EB2A83" w:rsidRDefault="00EB2A83">
      <w:pPr>
        <w:pStyle w:val="CommentText"/>
      </w:pPr>
      <w:r>
        <w:t xml:space="preserve">If yes </w:t>
      </w:r>
      <w:r w:rsidR="00015BD5">
        <w:t>–</w:t>
      </w:r>
      <w:r>
        <w:t xml:space="preserve"> </w:t>
      </w:r>
      <w:r w:rsidR="00015BD5">
        <w:t xml:space="preserve">use this clause and also use second acknowledgement clause </w:t>
      </w:r>
    </w:p>
  </w:comment>
  <w:comment w:id="84" w:author="Ariel Gurian" w:date="2019-07-11T19:28:00Z" w:initials="AG">
    <w:p w14:paraId="2AC2C07E" w14:textId="77777777" w:rsidR="00EB2A83" w:rsidRDefault="00EB2A83">
      <w:pPr>
        <w:pStyle w:val="CommentText"/>
      </w:pPr>
      <w:r>
        <w:rPr>
          <w:rStyle w:val="CommentReference"/>
        </w:rPr>
        <w:annotationRef/>
      </w:r>
      <w:r>
        <w:t>#1</w:t>
      </w:r>
    </w:p>
  </w:comment>
  <w:comment w:id="92" w:author="Ariel Gurian" w:date="2019-07-11T19:41:00Z" w:initials="AG">
    <w:p w14:paraId="0C5F6FED" w14:textId="77777777" w:rsidR="00EB2A83" w:rsidRDefault="00EB2A83">
      <w:pPr>
        <w:pStyle w:val="CommentText"/>
      </w:pPr>
      <w:r>
        <w:rPr>
          <w:rStyle w:val="CommentReference"/>
        </w:rPr>
        <w:annotationRef/>
      </w:r>
      <w:r>
        <w:t>#1</w:t>
      </w:r>
    </w:p>
  </w:comment>
  <w:comment w:id="95" w:author="Ariel Gurian" w:date="2019-07-11T19:41:00Z" w:initials="AG">
    <w:p w14:paraId="44559BE2" w14:textId="77777777" w:rsidR="00EB2A83" w:rsidRDefault="00EB2A83">
      <w:pPr>
        <w:pStyle w:val="CommentText"/>
      </w:pPr>
      <w:r>
        <w:rPr>
          <w:rStyle w:val="CommentReference"/>
        </w:rPr>
        <w:annotationRef/>
      </w:r>
      <w:r>
        <w:t>#1</w:t>
      </w:r>
    </w:p>
  </w:comment>
  <w:comment w:id="104" w:author="Ariel Gurian" w:date="2019-07-11T19:42:00Z" w:initials="AG">
    <w:p w14:paraId="2349FD34" w14:textId="77777777" w:rsidR="00EB2A83" w:rsidRDefault="00EB2A83">
      <w:pPr>
        <w:pStyle w:val="CommentText"/>
      </w:pPr>
      <w:r>
        <w:rPr>
          <w:rStyle w:val="CommentReference"/>
        </w:rPr>
        <w:annotationRef/>
      </w:r>
      <w:r>
        <w:t>#1</w:t>
      </w:r>
    </w:p>
  </w:comment>
  <w:comment w:id="107" w:author="Ariel Gurian" w:date="2019-07-11T19:42:00Z" w:initials="AG">
    <w:p w14:paraId="68836E08" w14:textId="77777777" w:rsidR="00EB2A83" w:rsidRDefault="00EB2A83">
      <w:pPr>
        <w:pStyle w:val="CommentText"/>
      </w:pPr>
      <w:r>
        <w:rPr>
          <w:rStyle w:val="CommentReference"/>
        </w:rPr>
        <w:annotationRef/>
      </w:r>
      <w:r>
        <w:t>#1</w:t>
      </w:r>
    </w:p>
  </w:comment>
  <w:comment w:id="109" w:author="Ariel Gurian" w:date="2019-07-11T19:42:00Z" w:initials="AG">
    <w:p w14:paraId="15212750" w14:textId="77777777" w:rsidR="00EB2A83" w:rsidRDefault="00EB2A83">
      <w:pPr>
        <w:pStyle w:val="CommentText"/>
      </w:pPr>
      <w:r>
        <w:rPr>
          <w:rStyle w:val="CommentReference"/>
        </w:rPr>
        <w:annotationRef/>
      </w:r>
      <w:r>
        <w:t>#1</w:t>
      </w:r>
    </w:p>
  </w:comment>
  <w:comment w:id="113" w:author="Ariel Gurian" w:date="2019-07-11T19:46:00Z" w:initials="AG">
    <w:p w14:paraId="33EDEBF3" w14:textId="77777777" w:rsidR="00EB2A83" w:rsidRDefault="00EB2A83">
      <w:pPr>
        <w:pStyle w:val="CommentText"/>
      </w:pPr>
      <w:r>
        <w:rPr>
          <w:rStyle w:val="CommentReference"/>
        </w:rPr>
        <w:annotationRef/>
      </w:r>
      <w:r>
        <w:t>#1</w:t>
      </w:r>
    </w:p>
  </w:comment>
  <w:comment w:id="114" w:author="Ariel Gurian" w:date="2019-07-11T19:46:00Z" w:initials="AG">
    <w:p w14:paraId="4981927B" w14:textId="77777777" w:rsidR="00EB2A83" w:rsidRDefault="00EB2A83">
      <w:pPr>
        <w:pStyle w:val="CommentText"/>
      </w:pPr>
      <w:r>
        <w:rPr>
          <w:rStyle w:val="CommentReference"/>
        </w:rPr>
        <w:annotationRef/>
      </w:r>
      <w:r>
        <w:t>#1</w:t>
      </w:r>
    </w:p>
  </w:comment>
  <w:comment w:id="119" w:author="Ariel Gurian" w:date="2019-07-11T19:47:00Z" w:initials="AG">
    <w:p w14:paraId="0ADD6449" w14:textId="77777777" w:rsidR="00EB2A83" w:rsidRDefault="00EB2A83">
      <w:pPr>
        <w:pStyle w:val="CommentText"/>
      </w:pPr>
      <w:r>
        <w:rPr>
          <w:rStyle w:val="CommentReference"/>
        </w:rPr>
        <w:annotationRef/>
      </w:r>
      <w:r>
        <w:t>#1</w:t>
      </w:r>
    </w:p>
  </w:comment>
  <w:comment w:id="126" w:author="Ariel Gurian" w:date="2019-07-11T19:48:00Z" w:initials="AG">
    <w:p w14:paraId="6A5CF1B3" w14:textId="77777777" w:rsidR="00EB2A83" w:rsidRDefault="00EB2A83">
      <w:pPr>
        <w:pStyle w:val="CommentText"/>
      </w:pPr>
      <w:r>
        <w:rPr>
          <w:rStyle w:val="CommentReference"/>
        </w:rPr>
        <w:annotationRef/>
      </w:r>
      <w:r>
        <w:t>#1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E2B37A" w15:done="0"/>
  <w15:commentEx w15:paraId="7D0C4900" w15:done="0"/>
  <w15:commentEx w15:paraId="5B59849A" w15:done="0"/>
  <w15:commentEx w15:paraId="1440EEAD" w15:done="0"/>
  <w15:commentEx w15:paraId="1A111773" w15:done="0"/>
  <w15:commentEx w15:paraId="1CBD5DE3" w15:done="0"/>
  <w15:commentEx w15:paraId="27C78F67" w15:done="0"/>
  <w15:commentEx w15:paraId="2DD53644" w15:done="0"/>
  <w15:commentEx w15:paraId="678F8BFE" w15:done="0"/>
  <w15:commentEx w15:paraId="08FA7F72" w15:done="0"/>
  <w15:commentEx w15:paraId="0CF7E8AC" w15:done="0"/>
  <w15:commentEx w15:paraId="1DA5C110" w15:done="0"/>
  <w15:commentEx w15:paraId="7AEC4D96" w15:done="0"/>
  <w15:commentEx w15:paraId="56697E55" w15:done="0"/>
  <w15:commentEx w15:paraId="2820730C" w15:done="0"/>
  <w15:commentEx w15:paraId="7FEA69F9" w15:done="0"/>
  <w15:commentEx w15:paraId="5EF074C2" w15:done="0"/>
  <w15:commentEx w15:paraId="49BC27B1" w15:done="0"/>
  <w15:commentEx w15:paraId="524B9CBF" w15:done="0"/>
  <w15:commentEx w15:paraId="39C9375C" w15:done="0"/>
  <w15:commentEx w15:paraId="775D9471" w15:done="0"/>
  <w15:commentEx w15:paraId="7A47ACF2" w15:done="0"/>
  <w15:commentEx w15:paraId="2AC2C07E" w15:done="0"/>
  <w15:commentEx w15:paraId="0C5F6FED" w15:done="0"/>
  <w15:commentEx w15:paraId="44559BE2" w15:done="0"/>
  <w15:commentEx w15:paraId="2349FD34" w15:done="0"/>
  <w15:commentEx w15:paraId="68836E08" w15:done="0"/>
  <w15:commentEx w15:paraId="15212750" w15:done="0"/>
  <w15:commentEx w15:paraId="33EDEBF3" w15:done="0"/>
  <w15:commentEx w15:paraId="4981927B" w15:done="0"/>
  <w15:commentEx w15:paraId="0ADD6449" w15:done="0"/>
  <w15:commentEx w15:paraId="6A5CF1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E2B37A" w16cid:durableId="20D207D6"/>
  <w16cid:commentId w16cid:paraId="7D0C4900" w16cid:durableId="20D2089F"/>
  <w16cid:commentId w16cid:paraId="5B59849A" w16cid:durableId="20D208BB"/>
  <w16cid:commentId w16cid:paraId="1440EEAD" w16cid:durableId="20D208EA"/>
  <w16cid:commentId w16cid:paraId="1A111773" w16cid:durableId="20D208F6"/>
  <w16cid:commentId w16cid:paraId="1CBD5DE3" w16cid:durableId="20D2097E"/>
  <w16cid:commentId w16cid:paraId="27C78F67" w16cid:durableId="20D209A3"/>
  <w16cid:commentId w16cid:paraId="2DD53644" w16cid:durableId="20D209B3"/>
  <w16cid:commentId w16cid:paraId="678F8BFE" w16cid:durableId="20D209C1"/>
  <w16cid:commentId w16cid:paraId="08FA7F72" w16cid:durableId="20D209C9"/>
  <w16cid:commentId w16cid:paraId="0CF7E8AC" w16cid:durableId="20D209D0"/>
  <w16cid:commentId w16cid:paraId="1DA5C110" w16cid:durableId="20D209DC"/>
  <w16cid:commentId w16cid:paraId="7AEC4D96" w16cid:durableId="20D209E4"/>
  <w16cid:commentId w16cid:paraId="56697E55" w16cid:durableId="20D209EB"/>
  <w16cid:commentId w16cid:paraId="2820730C" w16cid:durableId="20D209FB"/>
  <w16cid:commentId w16cid:paraId="7FEA69F9" w16cid:durableId="20D20A5A"/>
  <w16cid:commentId w16cid:paraId="5EF074C2" w16cid:durableId="20D20A61"/>
  <w16cid:commentId w16cid:paraId="49BC27B1" w16cid:durableId="20D20A6A"/>
  <w16cid:commentId w16cid:paraId="524B9CBF" w16cid:durableId="20D20B64"/>
  <w16cid:commentId w16cid:paraId="39C9375C" w16cid:durableId="20D20B6C"/>
  <w16cid:commentId w16cid:paraId="775D9471" w16cid:durableId="20D20C67"/>
  <w16cid:commentId w16cid:paraId="7A47ACF2" w16cid:durableId="20D20C87"/>
  <w16cid:commentId w16cid:paraId="2AC2C07E" w16cid:durableId="20D20C7A"/>
  <w16cid:commentId w16cid:paraId="0C5F6FED" w16cid:durableId="20D20F72"/>
  <w16cid:commentId w16cid:paraId="44559BE2" w16cid:durableId="20D20F85"/>
  <w16cid:commentId w16cid:paraId="2349FD34" w16cid:durableId="20D20F9A"/>
  <w16cid:commentId w16cid:paraId="68836E08" w16cid:durableId="20D20F9F"/>
  <w16cid:commentId w16cid:paraId="15212750" w16cid:durableId="20D20FA4"/>
  <w16cid:commentId w16cid:paraId="33EDEBF3" w16cid:durableId="20D21098"/>
  <w16cid:commentId w16cid:paraId="4981927B" w16cid:durableId="20D210A0"/>
  <w16cid:commentId w16cid:paraId="0ADD6449" w16cid:durableId="20D210C6"/>
  <w16cid:commentId w16cid:paraId="6A5CF1B3" w16cid:durableId="20D211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99785" w14:textId="77777777" w:rsidR="00C34FBF" w:rsidRDefault="00C34FBF">
      <w:r>
        <w:separator/>
      </w:r>
    </w:p>
  </w:endnote>
  <w:endnote w:type="continuationSeparator" w:id="0">
    <w:p w14:paraId="2D31590D" w14:textId="77777777" w:rsidR="00C34FBF" w:rsidRDefault="00C34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DBAC7" w14:textId="77777777" w:rsidR="00E55A2D" w:rsidRDefault="00E55A2D" w:rsidP="00E55A2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74B36398" w14:textId="77777777" w:rsidR="00E55A2D" w:rsidRDefault="00E55A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4410D" w14:textId="77777777" w:rsidR="00E55A2D" w:rsidRDefault="00E55A2D" w:rsidP="00E55A2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p w14:paraId="65506763" w14:textId="77777777" w:rsidR="00E55A2D" w:rsidRDefault="00E55A2D" w:rsidP="00E55A2D">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B3027" w14:textId="77777777" w:rsidR="00C34FBF" w:rsidRDefault="00C34FBF">
      <w:r>
        <w:separator/>
      </w:r>
    </w:p>
  </w:footnote>
  <w:footnote w:type="continuationSeparator" w:id="0">
    <w:p w14:paraId="185088D8" w14:textId="77777777" w:rsidR="00C34FBF" w:rsidRDefault="00C34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26FD4C"/>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5688FA30"/>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68C6F74A"/>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A62C6E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68E568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FF25206"/>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428688AC"/>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C9322270"/>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86E21C6A"/>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1E6EE246"/>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start w:val="1"/>
      <w:numFmt w:val="decimal"/>
      <w:pStyle w:val="List-NumberedListLevel1"/>
      <w:lvlText w:val="%1.  "/>
      <w:lvlJc w:val="left"/>
      <w:pPr>
        <w:tabs>
          <w:tab w:val="num" w:pos="720"/>
        </w:tabs>
        <w:ind w:left="720" w:hanging="432"/>
      </w:pPr>
      <w:rPr>
        <w:rFonts w:hint="default"/>
        <w:color w:val="000000"/>
      </w:rPr>
    </w:lvl>
    <w:lvl w:ilvl="1" w:tentative="1">
      <w:start w:val="1"/>
      <w:numFmt w:val="lowerLetter"/>
      <w:lvlText w:val="%2."/>
      <w:lvlJc w:val="left"/>
      <w:pPr>
        <w:ind w:left="1728" w:hanging="360"/>
      </w:pPr>
    </w:lvl>
    <w:lvl w:ilvl="2" w:tentative="1">
      <w:start w:val="1"/>
      <w:numFmt w:val="lowerRoman"/>
      <w:lvlText w:val="%3."/>
      <w:lvlJc w:val="right"/>
      <w:pPr>
        <w:ind w:left="2448" w:hanging="180"/>
      </w:pPr>
    </w:lvl>
    <w:lvl w:ilvl="3" w:tentative="1">
      <w:start w:val="1"/>
      <w:numFmt w:val="decimal"/>
      <w:lvlText w:val="%4."/>
      <w:lvlJc w:val="left"/>
      <w:pPr>
        <w:ind w:left="3168" w:hanging="360"/>
      </w:pPr>
    </w:lvl>
    <w:lvl w:ilvl="4" w:tentative="1">
      <w:start w:val="1"/>
      <w:numFmt w:val="lowerLetter"/>
      <w:lvlText w:val="%5."/>
      <w:lvlJc w:val="left"/>
      <w:pPr>
        <w:ind w:left="3888" w:hanging="360"/>
      </w:pPr>
    </w:lvl>
    <w:lvl w:ilvl="5" w:tentative="1">
      <w:start w:val="1"/>
      <w:numFmt w:val="lowerRoman"/>
      <w:lvlText w:val="%6."/>
      <w:lvlJc w:val="right"/>
      <w:pPr>
        <w:ind w:left="4608" w:hanging="180"/>
      </w:pPr>
    </w:lvl>
    <w:lvl w:ilvl="6" w:tentative="1">
      <w:start w:val="1"/>
      <w:numFmt w:val="decimal"/>
      <w:lvlText w:val="%7."/>
      <w:lvlJc w:val="left"/>
      <w:pPr>
        <w:ind w:left="5328" w:hanging="360"/>
      </w:pPr>
    </w:lvl>
    <w:lvl w:ilvl="7" w:tentative="1">
      <w:start w:val="1"/>
      <w:numFmt w:val="lowerLetter"/>
      <w:lvlText w:val="%8."/>
      <w:lvlJc w:val="left"/>
      <w:pPr>
        <w:ind w:left="6048" w:hanging="360"/>
      </w:pPr>
    </w:lvl>
    <w:lvl w:ilvl="8"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start w:val="1"/>
      <w:numFmt w:val="decimal"/>
      <w:pStyle w:val="SLPara-Clause"/>
      <w:lvlText w:val="%1.  "/>
      <w:lvlJc w:val="left"/>
      <w:pPr>
        <w:tabs>
          <w:tab w:val="num" w:pos="936"/>
        </w:tabs>
        <w:ind w:left="0" w:firstLine="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start w:val="1"/>
      <w:numFmt w:val="lowerLetter"/>
      <w:pStyle w:val="List-Low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start w:val="1"/>
      <w:numFmt w:val="decimal"/>
      <w:pStyle w:val="List-NumberedListLevel2"/>
      <w:lvlText w:val="%1.  "/>
      <w:lvlJc w:val="left"/>
      <w:pPr>
        <w:tabs>
          <w:tab w:val="num" w:pos="1152"/>
        </w:tabs>
        <w:ind w:left="1152"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3C4FE9"/>
    <w:multiLevelType w:val="hybridMultilevel"/>
    <w:tmpl w:val="C15A3DE2"/>
    <w:lvl w:ilvl="0">
      <w:start w:val="1"/>
      <w:numFmt w:val="upperLetter"/>
      <w:pStyle w:val="List-Upp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3" w15:restartNumberingAfterBreak="0">
    <w:nsid w:val="24AE6368"/>
    <w:multiLevelType w:val="hybridMultilevel"/>
    <w:tmpl w:val="87265294"/>
    <w:lvl w:ilvl="0">
      <w:start w:val="1"/>
      <w:numFmt w:val="upperLetter"/>
      <w:pStyle w:val="List-UpperAlphaListLevel2"/>
      <w:lvlText w:val="%1."/>
      <w:lvlJc w:val="left"/>
      <w:pPr>
        <w:tabs>
          <w:tab w:val="num" w:pos="1152"/>
        </w:tabs>
        <w:ind w:left="1152" w:hanging="432"/>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4" w15:restartNumberingAfterBreak="0">
    <w:nsid w:val="279C52C1"/>
    <w:multiLevelType w:val="hybridMultilevel"/>
    <w:tmpl w:val="03ECC706"/>
    <w:lvl w:ilvl="0">
      <w:start w:val="1"/>
      <w:numFmt w:val="decimal"/>
      <w:pStyle w:val="SLPara-OptClause"/>
      <w:lvlText w:val="[%1.  "/>
      <w:lvlJc w:val="left"/>
      <w:pPr>
        <w:tabs>
          <w:tab w:val="num" w:pos="936"/>
        </w:tabs>
        <w:ind w:left="0" w:firstLine="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7E4582E"/>
    <w:multiLevelType w:val="hybridMultilevel"/>
    <w:tmpl w:val="8394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0"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8314B4A"/>
    <w:multiLevelType w:val="hybridMultilevel"/>
    <w:tmpl w:val="BCE07FB4"/>
    <w:lvl w:ilvl="0">
      <w:start w:val="1"/>
      <w:numFmt w:val="lowerRoman"/>
      <w:pStyle w:val="List-LowerRomanListLevel2"/>
      <w:lvlText w:val="%1."/>
      <w:lvlJc w:val="right"/>
      <w:pPr>
        <w:tabs>
          <w:tab w:val="num" w:pos="1152"/>
        </w:tabs>
        <w:ind w:left="1152" w:hanging="288"/>
      </w:pPr>
      <w:rPr>
        <w:rFonts w:hint="default"/>
        <w:color w:val="00000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2"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3"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4"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5" w15:restartNumberingAfterBreak="0">
    <w:nsid w:val="5BE524B2"/>
    <w:multiLevelType w:val="hybridMultilevel"/>
    <w:tmpl w:val="5E16DCF8"/>
    <w:lvl w:ilvl="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6"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9"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83A2616"/>
    <w:multiLevelType w:val="hybridMultilevel"/>
    <w:tmpl w:val="1C7AD5D8"/>
    <w:lvl w:ilvl="0">
      <w:start w:val="1"/>
      <w:numFmt w:val="lowerRoman"/>
      <w:pStyle w:val="List-LowerRomanListLevel1"/>
      <w:lvlText w:val="%1."/>
      <w:lvlJc w:val="right"/>
      <w:pPr>
        <w:tabs>
          <w:tab w:val="num" w:pos="720"/>
        </w:tabs>
        <w:ind w:left="720"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2"/>
  </w:num>
  <w:num w:numId="2">
    <w:abstractNumId w:val="14"/>
  </w:num>
  <w:num w:numId="3">
    <w:abstractNumId w:val="29"/>
  </w:num>
  <w:num w:numId="4">
    <w:abstractNumId w:val="28"/>
  </w:num>
  <w:num w:numId="5">
    <w:abstractNumId w:val="34"/>
  </w:num>
  <w:num w:numId="6">
    <w:abstractNumId w:val="24"/>
  </w:num>
  <w:num w:numId="7">
    <w:abstractNumId w:val="25"/>
  </w:num>
  <w:num w:numId="8">
    <w:abstractNumId w:val="38"/>
  </w:num>
  <w:num w:numId="9">
    <w:abstractNumId w:val="15"/>
  </w:num>
  <w:num w:numId="10">
    <w:abstractNumId w:val="35"/>
  </w:num>
  <w:num w:numId="11">
    <w:abstractNumId w:val="41"/>
  </w:num>
  <w:num w:numId="12">
    <w:abstractNumId w:val="31"/>
  </w:num>
  <w:num w:numId="13">
    <w:abstractNumId w:val="22"/>
  </w:num>
  <w:num w:numId="14">
    <w:abstractNumId w:val="23"/>
  </w:num>
  <w:num w:numId="15">
    <w:abstractNumId w:val="20"/>
  </w:num>
  <w:num w:numId="16">
    <w:abstractNumId w:val="18"/>
  </w:num>
  <w:num w:numId="17">
    <w:abstractNumId w:val="11"/>
  </w:num>
  <w:num w:numId="18">
    <w:abstractNumId w:val="33"/>
  </w:num>
  <w:num w:numId="19">
    <w:abstractNumId w:val="30"/>
  </w:num>
  <w:num w:numId="20">
    <w:abstractNumId w:val="13"/>
  </w:num>
  <w:num w:numId="21">
    <w:abstractNumId w:val="36"/>
  </w:num>
  <w:num w:numId="22">
    <w:abstractNumId w:val="21"/>
  </w:num>
  <w:num w:numId="23">
    <w:abstractNumId w:val="10"/>
  </w:num>
  <w:num w:numId="24">
    <w:abstractNumId w:val="37"/>
  </w:num>
  <w:num w:numId="25">
    <w:abstractNumId w:val="40"/>
  </w:num>
  <w:num w:numId="26">
    <w:abstractNumId w:val="39"/>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6"/>
  </w:num>
  <w:num w:numId="39">
    <w:abstractNumId w:val="26"/>
  </w:num>
  <w:num w:numId="40">
    <w:abstractNumId w:val="12"/>
  </w:num>
  <w:num w:numId="41">
    <w:abstractNumId w:val="17"/>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7A60"/>
    <w:rsid w:val="00015BD5"/>
    <w:rsid w:val="000D2FC4"/>
    <w:rsid w:val="002C4B5C"/>
    <w:rsid w:val="0030387B"/>
    <w:rsid w:val="00363A53"/>
    <w:rsid w:val="00757A60"/>
    <w:rsid w:val="007E57CD"/>
    <w:rsid w:val="0081017F"/>
    <w:rsid w:val="00C247D1"/>
    <w:rsid w:val="00C34FBF"/>
    <w:rsid w:val="00D75DD8"/>
    <w:rsid w:val="00E55A2D"/>
    <w:rsid w:val="00EB2A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3B078F"/>
  <w15:chartTrackingRefBased/>
  <w15:docId w15:val="{31DFF84D-0FF5-4413-B2FE-B57F903A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1B8B"/>
    <w:pPr>
      <w:spacing w:before="120"/>
    </w:pPr>
    <w:rPr>
      <w:color w:val="000000"/>
      <w:sz w:val="24"/>
      <w:szCs w:val="24"/>
    </w:rPr>
  </w:style>
  <w:style w:type="paragraph" w:styleId="Heading1">
    <w:name w:val="heading 1"/>
    <w:basedOn w:val="Normal"/>
    <w:next w:val="Normal"/>
    <w:link w:val="Heading1Char"/>
    <w:qFormat/>
    <w:rsid w:val="00C91B8B"/>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7359B9"/>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7359B9"/>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7359B9"/>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7359B9"/>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7359B9"/>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7359B9"/>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7359B9"/>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7359B9"/>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C91B8B"/>
    <w:rPr>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C91B8B"/>
  </w:style>
  <w:style w:type="character" w:customStyle="1" w:styleId="Heading1Char">
    <w:name w:val="Heading 1 Char"/>
    <w:link w:val="Heading1"/>
    <w:semiHidden/>
    <w:rsid w:val="00C91B8B"/>
    <w:rPr>
      <w:bCs/>
      <w:color w:val="000000"/>
      <w:kern w:val="32"/>
      <w:sz w:val="32"/>
      <w:szCs w:val="32"/>
    </w:rPr>
  </w:style>
  <w:style w:type="paragraph" w:customStyle="1" w:styleId="AttachmentHeading">
    <w:name w:val="Attachment Heading"/>
    <w:link w:val="AttachmentHeadingChar"/>
    <w:qFormat/>
    <w:rsid w:val="00C91B8B"/>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C91B8B"/>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C91B8B"/>
    <w:pPr>
      <w:jc w:val="center"/>
    </w:pPr>
    <w:rPr>
      <w:rFonts w:ascii="Times New Roman" w:hAnsi="Times New Roman"/>
    </w:rPr>
  </w:style>
  <w:style w:type="paragraph" w:customStyle="1" w:styleId="CoverSheetHeading">
    <w:name w:val="Cover Sheet Heading"/>
    <w:link w:val="CoverSheetHeadingChar"/>
    <w:semiHidden/>
    <w:qFormat/>
    <w:rsid w:val="00C91B8B"/>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C91B8B"/>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C91B8B"/>
  </w:style>
  <w:style w:type="paragraph" w:customStyle="1" w:styleId="CoverSheetStaticAnd">
    <w:name w:val="Cover Sheet Static And"/>
    <w:link w:val="CoverSheetStaticAndChar"/>
    <w:semiHidden/>
    <w:qFormat/>
    <w:rsid w:val="00C91B8B"/>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C91B8B"/>
    <w:pPr>
      <w:spacing w:before="120"/>
      <w:jc w:val="center"/>
    </w:pPr>
    <w:rPr>
      <w:rFonts w:ascii="Times New Roman" w:hAnsi="Times New Roman"/>
      <w:color w:val="000000"/>
      <w:sz w:val="24"/>
      <w:szCs w:val="22"/>
    </w:rPr>
  </w:style>
  <w:style w:type="character" w:customStyle="1" w:styleId="JurisChar">
    <w:name w:val="Juris Char"/>
    <w:link w:val="Juris"/>
    <w:semiHidden/>
    <w:rsid w:val="00C91B8B"/>
    <w:rPr>
      <w:color w:val="000000"/>
    </w:rPr>
  </w:style>
  <w:style w:type="paragraph" w:customStyle="1" w:styleId="CoverSheetStaticDate">
    <w:name w:val="Cover Sheet Static Date"/>
    <w:link w:val="CoverSheetStaticDateChar"/>
    <w:semiHidden/>
    <w:rsid w:val="00C91B8B"/>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C91B8B"/>
    <w:pPr>
      <w:spacing w:before="120" w:after="240"/>
      <w:jc w:val="center"/>
      <w:outlineLvl w:val="0"/>
    </w:pPr>
    <w:rPr>
      <w:rFonts w:ascii="Times New Roman" w:hAnsi="Times New Roman"/>
      <w:b/>
      <w:color w:val="000000"/>
      <w:sz w:val="24"/>
      <w:szCs w:val="24"/>
    </w:rPr>
  </w:style>
  <w:style w:type="paragraph" w:customStyle="1" w:styleId="SFPara-Clause">
    <w:name w:val="SF Para - Clause"/>
    <w:link w:val="SFPara-ClauseChar"/>
    <w:qFormat/>
    <w:rsid w:val="00C91B8B"/>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C91B8B"/>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C91B8B"/>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C91B8B"/>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C91B8B"/>
    <w:rPr>
      <w:rFonts w:ascii="Times New Roman" w:hAnsi="Times New Roman"/>
      <w:color w:val="000000"/>
    </w:rPr>
  </w:style>
  <w:style w:type="paragraph" w:customStyle="1" w:styleId="SectionHeading">
    <w:name w:val="Section Heading"/>
    <w:link w:val="SectionHeadingChar"/>
    <w:qFormat/>
    <w:rsid w:val="00C91B8B"/>
    <w:pPr>
      <w:spacing w:before="120" w:after="240"/>
      <w:jc w:val="center"/>
    </w:pPr>
    <w:rPr>
      <w:rFonts w:ascii="Times New Roman" w:hAnsi="Times New Roman"/>
      <w:b/>
      <w:color w:val="000000"/>
      <w:sz w:val="24"/>
      <w:szCs w:val="24"/>
    </w:rPr>
  </w:style>
  <w:style w:type="table" w:styleId="TableGrid">
    <w:name w:val="Table Grid"/>
    <w:basedOn w:val="TableNormal"/>
    <w:rsid w:val="00C91B8B"/>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C91B8B"/>
    <w:rPr>
      <w:rFonts w:ascii="Times New Roman" w:hAnsi="Times New Roman"/>
      <w:color w:val="000000"/>
    </w:rPr>
  </w:style>
  <w:style w:type="character" w:customStyle="1" w:styleId="AbstractChar">
    <w:name w:val="Abstract Char"/>
    <w:link w:val="Abstract"/>
    <w:rsid w:val="00C91B8B"/>
    <w:rPr>
      <w:rFonts w:ascii="Times New Roman" w:hAnsi="Times New Roman"/>
      <w:color w:val="000000"/>
    </w:rPr>
  </w:style>
  <w:style w:type="character" w:customStyle="1" w:styleId="DescriptiveHeadingChar">
    <w:name w:val="DescriptiveHeading Char"/>
    <w:link w:val="DescriptiveHeading"/>
    <w:rsid w:val="00C91B8B"/>
    <w:rPr>
      <w:rFonts w:ascii="Times New Roman" w:hAnsi="Times New Roman"/>
      <w:b/>
      <w:color w:val="000000"/>
      <w:sz w:val="22"/>
      <w:szCs w:val="22"/>
    </w:rPr>
  </w:style>
  <w:style w:type="character" w:customStyle="1" w:styleId="TitleChar">
    <w:name w:val="Title Char"/>
    <w:link w:val="Title"/>
    <w:semiHidden/>
    <w:rsid w:val="00C91B8B"/>
    <w:rPr>
      <w:rFonts w:ascii="Times New Roman" w:hAnsi="Times New Roman"/>
      <w:color w:val="000000"/>
      <w:szCs w:val="22"/>
    </w:rPr>
  </w:style>
  <w:style w:type="character" w:customStyle="1" w:styleId="AuthoringGroupChar">
    <w:name w:val="Authoring Group Char"/>
    <w:link w:val="AuthoringGroup"/>
    <w:semiHidden/>
    <w:rsid w:val="00C91B8B"/>
    <w:rPr>
      <w:rFonts w:ascii="Times New Roman" w:hAnsi="Times New Roman"/>
      <w:color w:val="000000"/>
      <w:szCs w:val="22"/>
    </w:rPr>
  </w:style>
  <w:style w:type="character" w:customStyle="1" w:styleId="InternalAuthorChar">
    <w:name w:val="Internal Author Char"/>
    <w:link w:val="InternalAuthor"/>
    <w:semiHidden/>
    <w:rsid w:val="00C91B8B"/>
    <w:rPr>
      <w:rFonts w:ascii="Times New Roman" w:hAnsi="Times New Roman"/>
      <w:color w:val="000000"/>
      <w:szCs w:val="22"/>
    </w:rPr>
  </w:style>
  <w:style w:type="character" w:customStyle="1" w:styleId="IgnoredSpacingChar">
    <w:name w:val="Ignored Spacing Char"/>
    <w:link w:val="IgnoredSpacing"/>
    <w:rsid w:val="00C91B8B"/>
    <w:rPr>
      <w:rFonts w:ascii="Times New Roman" w:hAnsi="Times New Roman"/>
      <w:color w:val="000000"/>
    </w:rPr>
  </w:style>
  <w:style w:type="character" w:customStyle="1" w:styleId="MaintenanceEditorChar">
    <w:name w:val="Maintenance Editor Char"/>
    <w:link w:val="MaintenanceEditor"/>
    <w:semiHidden/>
    <w:rsid w:val="00C91B8B"/>
    <w:rPr>
      <w:rFonts w:ascii="Times New Roman" w:hAnsi="Times New Roman"/>
      <w:color w:val="000000"/>
      <w:szCs w:val="22"/>
    </w:rPr>
  </w:style>
  <w:style w:type="character" w:customStyle="1" w:styleId="IgnoredTemplateTextChar">
    <w:name w:val="Ignored Template Text Char"/>
    <w:link w:val="IgnoredTemplateText"/>
    <w:semiHidden/>
    <w:rsid w:val="00C91B8B"/>
    <w:rPr>
      <w:rFonts w:ascii="Times New Roman" w:hAnsi="Times New Roman"/>
      <w:color w:val="000000"/>
      <w:sz w:val="22"/>
      <w:szCs w:val="18"/>
    </w:rPr>
  </w:style>
  <w:style w:type="character" w:customStyle="1" w:styleId="AttachmentHeadingChar">
    <w:name w:val="Attachment Heading Char"/>
    <w:link w:val="AttachmentHeading"/>
    <w:rsid w:val="00C91B8B"/>
    <w:rPr>
      <w:rFonts w:ascii="Times New Roman" w:hAnsi="Times New Roman"/>
      <w:b/>
      <w:color w:val="000000"/>
    </w:rPr>
  </w:style>
  <w:style w:type="character" w:customStyle="1" w:styleId="CoverSheetAsOfChar">
    <w:name w:val="Cover Sheet As Of Char"/>
    <w:link w:val="CoverSheetAsOf"/>
    <w:semiHidden/>
    <w:rsid w:val="00C91B8B"/>
    <w:rPr>
      <w:rFonts w:ascii="Times New Roman" w:hAnsi="Times New Roman"/>
      <w:color w:val="000000"/>
    </w:rPr>
  </w:style>
  <w:style w:type="paragraph" w:styleId="ListParagraph">
    <w:name w:val="List Paragraph"/>
    <w:basedOn w:val="Normal"/>
    <w:link w:val="ListParagraphChar"/>
    <w:uiPriority w:val="34"/>
    <w:qFormat/>
    <w:rsid w:val="00A13752"/>
    <w:pPr>
      <w:ind w:left="720"/>
      <w:contextualSpacing/>
    </w:pPr>
  </w:style>
  <w:style w:type="character" w:styleId="PlaceholderText">
    <w:name w:val="Placeholder Text"/>
    <w:uiPriority w:val="99"/>
    <w:rsid w:val="00C91B8B"/>
    <w:rPr>
      <w:color w:val="000000"/>
    </w:rPr>
  </w:style>
  <w:style w:type="paragraph" w:styleId="BalloonText">
    <w:name w:val="Balloon Text"/>
    <w:basedOn w:val="Normal"/>
    <w:link w:val="BalloonTextChar"/>
    <w:semiHidden/>
    <w:rsid w:val="00C91B8B"/>
    <w:rPr>
      <w:rFonts w:ascii="Tahoma" w:hAnsi="Tahoma" w:cs="Tahoma"/>
      <w:sz w:val="16"/>
      <w:szCs w:val="16"/>
    </w:rPr>
  </w:style>
  <w:style w:type="character" w:customStyle="1" w:styleId="BalloonTextChar">
    <w:name w:val="Balloon Text Char"/>
    <w:link w:val="BalloonText"/>
    <w:semiHidden/>
    <w:rsid w:val="00C91B8B"/>
    <w:rPr>
      <w:rFonts w:ascii="Tahoma" w:hAnsi="Tahoma" w:cs="Tahoma"/>
      <w:color w:val="000000"/>
      <w:sz w:val="16"/>
      <w:szCs w:val="16"/>
    </w:rPr>
  </w:style>
  <w:style w:type="character" w:customStyle="1" w:styleId="CoverSheetHeadingChar">
    <w:name w:val="Cover Sheet Heading Char"/>
    <w:link w:val="CoverSheetHeading"/>
    <w:semiHidden/>
    <w:rsid w:val="00C91B8B"/>
    <w:rPr>
      <w:rFonts w:ascii="Times New Roman" w:hAnsi="Times New Roman"/>
      <w:b/>
      <w:color w:val="000000"/>
      <w:szCs w:val="22"/>
    </w:rPr>
  </w:style>
  <w:style w:type="character" w:customStyle="1" w:styleId="CoverSheetPartyChar">
    <w:name w:val="Cover Sheet Party Char"/>
    <w:link w:val="CoverSheetParty"/>
    <w:semiHidden/>
    <w:rsid w:val="00C91B8B"/>
    <w:rPr>
      <w:rFonts w:ascii="Times New Roman" w:hAnsi="Times New Roman"/>
      <w:b/>
      <w:color w:val="000000"/>
      <w:szCs w:val="22"/>
    </w:rPr>
  </w:style>
  <w:style w:type="character" w:customStyle="1" w:styleId="CoverSheetStaticAndChar">
    <w:name w:val="Cover Sheet Static And Char"/>
    <w:link w:val="CoverSheetStaticAnd"/>
    <w:semiHidden/>
    <w:rsid w:val="00C91B8B"/>
    <w:rPr>
      <w:rFonts w:ascii="Times New Roman" w:hAnsi="Times New Roman"/>
      <w:color w:val="000000"/>
      <w:szCs w:val="22"/>
    </w:rPr>
  </w:style>
  <w:style w:type="character" w:customStyle="1" w:styleId="CoverSheetStaticBetweenChar">
    <w:name w:val="Cover Sheet Static Between Char"/>
    <w:link w:val="CoverSheetStaticBetween"/>
    <w:semiHidden/>
    <w:rsid w:val="00C91B8B"/>
    <w:rPr>
      <w:rFonts w:ascii="Times New Roman" w:hAnsi="Times New Roman"/>
      <w:color w:val="000000"/>
      <w:szCs w:val="22"/>
    </w:rPr>
  </w:style>
  <w:style w:type="character" w:customStyle="1" w:styleId="CoverSheetStaticDateChar">
    <w:name w:val="Cover Sheet Static Date Char"/>
    <w:link w:val="CoverSheetStaticDate"/>
    <w:semiHidden/>
    <w:rsid w:val="00C91B8B"/>
    <w:rPr>
      <w:rFonts w:ascii="Times New Roman" w:hAnsi="Times New Roman"/>
      <w:color w:val="000000"/>
      <w:szCs w:val="22"/>
    </w:rPr>
  </w:style>
  <w:style w:type="character" w:customStyle="1" w:styleId="AttachmentNameChar">
    <w:name w:val="Attachment Name Char"/>
    <w:link w:val="AttachmentName"/>
    <w:rsid w:val="00C91B8B"/>
    <w:rPr>
      <w:rFonts w:ascii="Times New Roman" w:hAnsi="Times New Roman"/>
      <w:b/>
      <w:caps/>
      <w:color w:val="000000"/>
      <w:szCs w:val="22"/>
    </w:rPr>
  </w:style>
  <w:style w:type="character" w:customStyle="1" w:styleId="PageBrkChar">
    <w:name w:val="Page Brk Char"/>
    <w:link w:val="PageBrk"/>
    <w:rsid w:val="00C91B8B"/>
    <w:rPr>
      <w:rFonts w:ascii="Times New Roman" w:hAnsi="Times New Roman"/>
      <w:color w:val="000000"/>
      <w:sz w:val="20"/>
      <w:szCs w:val="22"/>
    </w:rPr>
  </w:style>
  <w:style w:type="character" w:customStyle="1" w:styleId="DocumentTitleChar">
    <w:name w:val="Document Title Char"/>
    <w:link w:val="DocumentTitle"/>
    <w:rsid w:val="00C91B8B"/>
    <w:rPr>
      <w:rFonts w:ascii="Times New Roman" w:hAnsi="Times New Roman"/>
      <w:b/>
      <w:color w:val="000000"/>
    </w:rPr>
  </w:style>
  <w:style w:type="character" w:customStyle="1" w:styleId="SigBlockmsgChar">
    <w:name w:val="Sig Block msg. Char"/>
    <w:link w:val="SigBlockmsg"/>
    <w:semiHidden/>
    <w:rsid w:val="00C91B8B"/>
    <w:rPr>
      <w:rFonts w:ascii="Times New Roman" w:hAnsi="Times New Roman"/>
      <w:caps/>
      <w:color w:val="000000"/>
      <w:sz w:val="22"/>
      <w:szCs w:val="18"/>
    </w:rPr>
  </w:style>
  <w:style w:type="character" w:styleId="BookTitle">
    <w:name w:val="Book Title"/>
    <w:uiPriority w:val="33"/>
    <w:qFormat/>
    <w:rsid w:val="00C91B8B"/>
    <w:rPr>
      <w:b/>
      <w:bCs/>
      <w:smallCaps/>
      <w:color w:val="000000"/>
      <w:spacing w:val="5"/>
    </w:rPr>
  </w:style>
  <w:style w:type="character" w:customStyle="1" w:styleId="TemplateTypeChar">
    <w:name w:val="Template Type Char"/>
    <w:link w:val="TemplateType"/>
    <w:semiHidden/>
    <w:rsid w:val="00C91B8B"/>
    <w:rPr>
      <w:rFonts w:ascii="Times New Roman" w:hAnsi="Times New Roman"/>
      <w:color w:val="000000"/>
    </w:rPr>
  </w:style>
  <w:style w:type="character" w:customStyle="1" w:styleId="DraftingNoteTitleChar">
    <w:name w:val="Drafting Note Title Char"/>
    <w:link w:val="DraftingNoteTitle"/>
    <w:rsid w:val="00C91B8B"/>
    <w:rPr>
      <w:b/>
      <w:color w:val="000000"/>
      <w:szCs w:val="22"/>
    </w:rPr>
  </w:style>
  <w:style w:type="character" w:customStyle="1" w:styleId="HeadingLevel1Char">
    <w:name w:val="Heading Level 1 Char"/>
    <w:link w:val="HeadingLevel1"/>
    <w:rsid w:val="00C91B8B"/>
    <w:rPr>
      <w:b/>
      <w:color w:val="000000"/>
      <w:szCs w:val="22"/>
    </w:rPr>
  </w:style>
  <w:style w:type="character" w:styleId="FootnoteReference">
    <w:name w:val="footnote reference"/>
    <w:semiHidden/>
    <w:rsid w:val="00C91B8B"/>
    <w:rPr>
      <w:color w:val="000000"/>
      <w:vertAlign w:val="superscript"/>
    </w:rPr>
  </w:style>
  <w:style w:type="character" w:styleId="HTMLAcronym">
    <w:name w:val="HTML Acronym"/>
    <w:semiHidden/>
    <w:rsid w:val="00C91B8B"/>
    <w:rPr>
      <w:color w:val="000000"/>
    </w:rPr>
  </w:style>
  <w:style w:type="character" w:styleId="HTMLCite">
    <w:name w:val="HTML Cite"/>
    <w:semiHidden/>
    <w:rsid w:val="00C91B8B"/>
    <w:rPr>
      <w:i/>
      <w:iCs/>
      <w:color w:val="000000"/>
    </w:rPr>
  </w:style>
  <w:style w:type="character" w:styleId="HTMLCode">
    <w:name w:val="HTML Code"/>
    <w:semiHidden/>
    <w:rsid w:val="00C91B8B"/>
    <w:rPr>
      <w:rFonts w:ascii="Consolas" w:hAnsi="Consolas"/>
      <w:color w:val="000000"/>
      <w:sz w:val="20"/>
      <w:szCs w:val="20"/>
    </w:rPr>
  </w:style>
  <w:style w:type="character" w:styleId="HTMLDefinition">
    <w:name w:val="HTML Definition"/>
    <w:semiHidden/>
    <w:rsid w:val="00C91B8B"/>
    <w:rPr>
      <w:i/>
      <w:iCs/>
      <w:color w:val="000000"/>
    </w:rPr>
  </w:style>
  <w:style w:type="character" w:styleId="HTMLKeyboard">
    <w:name w:val="HTML Keyboard"/>
    <w:semiHidden/>
    <w:rsid w:val="00C91B8B"/>
    <w:rPr>
      <w:rFonts w:ascii="Consolas" w:hAnsi="Consolas"/>
      <w:color w:val="000000"/>
      <w:sz w:val="20"/>
      <w:szCs w:val="20"/>
    </w:rPr>
  </w:style>
  <w:style w:type="character" w:styleId="HTMLSample">
    <w:name w:val="HTML Sample"/>
    <w:semiHidden/>
    <w:rsid w:val="00C91B8B"/>
    <w:rPr>
      <w:rFonts w:ascii="Consolas" w:hAnsi="Consolas"/>
      <w:color w:val="000000"/>
      <w:sz w:val="24"/>
      <w:szCs w:val="24"/>
    </w:rPr>
  </w:style>
  <w:style w:type="character" w:styleId="HTMLTypewriter">
    <w:name w:val="HTML Typewriter"/>
    <w:semiHidden/>
    <w:rsid w:val="00C91B8B"/>
    <w:rPr>
      <w:rFonts w:ascii="Consolas" w:hAnsi="Consolas"/>
      <w:color w:val="000000"/>
      <w:sz w:val="20"/>
      <w:szCs w:val="20"/>
    </w:rPr>
  </w:style>
  <w:style w:type="character" w:styleId="HTMLVariable">
    <w:name w:val="HTML Variable"/>
    <w:semiHidden/>
    <w:rsid w:val="00C91B8B"/>
    <w:rPr>
      <w:i/>
      <w:iCs/>
      <w:color w:val="000000"/>
    </w:rPr>
  </w:style>
  <w:style w:type="character" w:styleId="Hyperlink">
    <w:name w:val="Hyperlink"/>
    <w:semiHidden/>
    <w:rsid w:val="00C91B8B"/>
    <w:rPr>
      <w:color w:val="000000"/>
      <w:u w:val="none"/>
    </w:rPr>
  </w:style>
  <w:style w:type="character" w:styleId="IntenseEmphasis">
    <w:name w:val="Intense Emphasis"/>
    <w:uiPriority w:val="21"/>
    <w:qFormat/>
    <w:rsid w:val="00C91B8B"/>
    <w:rPr>
      <w:b/>
      <w:bCs/>
      <w:i/>
      <w:iCs/>
      <w:color w:val="000000"/>
    </w:rPr>
  </w:style>
  <w:style w:type="character" w:styleId="IntenseReference">
    <w:name w:val="Intense Reference"/>
    <w:uiPriority w:val="32"/>
    <w:qFormat/>
    <w:rsid w:val="00C91B8B"/>
    <w:rPr>
      <w:b/>
      <w:bCs/>
      <w:smallCaps/>
      <w:color w:val="000000"/>
      <w:spacing w:val="5"/>
      <w:u w:val="single"/>
    </w:rPr>
  </w:style>
  <w:style w:type="character" w:styleId="LineNumber">
    <w:name w:val="line number"/>
    <w:semiHidden/>
    <w:rsid w:val="00C91B8B"/>
    <w:rPr>
      <w:color w:val="000000"/>
    </w:rPr>
  </w:style>
  <w:style w:type="character" w:styleId="PageNumber">
    <w:name w:val="page number"/>
    <w:semiHidden/>
    <w:rsid w:val="00C91B8B"/>
    <w:rPr>
      <w:color w:val="000000"/>
    </w:rPr>
  </w:style>
  <w:style w:type="character" w:styleId="Strong">
    <w:name w:val="Strong"/>
    <w:qFormat/>
    <w:rsid w:val="00C91B8B"/>
    <w:rPr>
      <w:b/>
      <w:bCs/>
      <w:color w:val="000000"/>
    </w:rPr>
  </w:style>
  <w:style w:type="character" w:styleId="SubtleEmphasis">
    <w:name w:val="Subtle Emphasis"/>
    <w:uiPriority w:val="19"/>
    <w:qFormat/>
    <w:rsid w:val="00C91B8B"/>
    <w:rPr>
      <w:i/>
      <w:iCs/>
      <w:color w:val="000000"/>
    </w:rPr>
  </w:style>
  <w:style w:type="character" w:styleId="SubtleReference">
    <w:name w:val="Subtle Reference"/>
    <w:uiPriority w:val="31"/>
    <w:qFormat/>
    <w:rsid w:val="00C91B8B"/>
    <w:rPr>
      <w:smallCaps/>
      <w:color w:val="000000"/>
      <w:u w:val="single"/>
    </w:rPr>
  </w:style>
  <w:style w:type="paragraph" w:styleId="Header">
    <w:name w:val="header"/>
    <w:basedOn w:val="Normal"/>
    <w:link w:val="HeaderChar"/>
    <w:uiPriority w:val="99"/>
    <w:rsid w:val="00C91B8B"/>
    <w:pPr>
      <w:tabs>
        <w:tab w:val="center" w:pos="4680"/>
        <w:tab w:val="right" w:pos="9360"/>
      </w:tabs>
    </w:pPr>
  </w:style>
  <w:style w:type="character" w:customStyle="1" w:styleId="HeaderChar">
    <w:name w:val="Header Char"/>
    <w:link w:val="Header"/>
    <w:uiPriority w:val="99"/>
    <w:rsid w:val="00C91B8B"/>
    <w:rPr>
      <w:color w:val="000000"/>
    </w:rPr>
  </w:style>
  <w:style w:type="paragraph" w:styleId="Footer">
    <w:name w:val="footer"/>
    <w:basedOn w:val="Normal"/>
    <w:link w:val="FooterChar"/>
    <w:semiHidden/>
    <w:rsid w:val="00C91B8B"/>
    <w:pPr>
      <w:tabs>
        <w:tab w:val="center" w:pos="4680"/>
        <w:tab w:val="right" w:pos="9360"/>
      </w:tabs>
    </w:pPr>
  </w:style>
  <w:style w:type="character" w:customStyle="1" w:styleId="FooterChar">
    <w:name w:val="Footer Char"/>
    <w:link w:val="Footer"/>
    <w:semiHidden/>
    <w:rsid w:val="00C91B8B"/>
    <w:rPr>
      <w:color w:val="000000"/>
    </w:rPr>
  </w:style>
  <w:style w:type="character" w:customStyle="1" w:styleId="SectionHeadingChar">
    <w:name w:val="Section Heading Char"/>
    <w:link w:val="SectionHeading"/>
    <w:rsid w:val="00C91B8B"/>
    <w:rPr>
      <w:rFonts w:ascii="Times New Roman" w:hAnsi="Times New Roman"/>
      <w:b/>
      <w:color w:val="000000"/>
    </w:rPr>
  </w:style>
  <w:style w:type="character" w:customStyle="1" w:styleId="ListParagraphChar">
    <w:name w:val="List Paragraph Char"/>
    <w:link w:val="ListParagraph"/>
    <w:uiPriority w:val="34"/>
    <w:rsid w:val="00A13752"/>
    <w:rPr>
      <w:color w:val="000000"/>
      <w:sz w:val="22"/>
      <w:szCs w:val="22"/>
    </w:rPr>
  </w:style>
  <w:style w:type="paragraph" w:customStyle="1" w:styleId="ResourceHistoryTitle">
    <w:name w:val="Resource History Title"/>
    <w:link w:val="ResourceHistoryTitleChar"/>
    <w:qFormat/>
    <w:rsid w:val="00C91B8B"/>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C91B8B"/>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C91B8B"/>
    <w:rPr>
      <w:rFonts w:ascii="Times New Roman" w:hAnsi="Times New Roman" w:cs="Calibri"/>
      <w:b/>
      <w:bCs/>
      <w:color w:val="000000"/>
      <w:szCs w:val="22"/>
    </w:rPr>
  </w:style>
  <w:style w:type="paragraph" w:customStyle="1" w:styleId="ResourceHistoryAuthor">
    <w:name w:val="Resource History Author"/>
    <w:link w:val="ResourceHistoryAuthorChar"/>
    <w:qFormat/>
    <w:rsid w:val="00C91B8B"/>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C91B8B"/>
    <w:rPr>
      <w:rFonts w:ascii="Times New Roman" w:hAnsi="Times New Roman"/>
      <w:color w:val="000000"/>
    </w:rPr>
  </w:style>
  <w:style w:type="paragraph" w:customStyle="1" w:styleId="ResourceHistoryDesc">
    <w:name w:val="Resource History Desc"/>
    <w:link w:val="ResourceHistoryDescChar"/>
    <w:qFormat/>
    <w:rsid w:val="00C91B8B"/>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C91B8B"/>
    <w:rPr>
      <w:rFonts w:ascii="Times New Roman" w:hAnsi="Times New Roman"/>
      <w:color w:val="000000"/>
    </w:rPr>
  </w:style>
  <w:style w:type="character" w:customStyle="1" w:styleId="ResourceHistoryDescChar">
    <w:name w:val="Resource History Desc Char"/>
    <w:link w:val="ResourceHistoryDesc"/>
    <w:rsid w:val="00C91B8B"/>
    <w:rPr>
      <w:rFonts w:ascii="Times New Roman" w:hAnsi="Times New Roman"/>
      <w:color w:val="000000"/>
    </w:rPr>
  </w:style>
  <w:style w:type="paragraph" w:customStyle="1" w:styleId="DefinedTermPara">
    <w:name w:val="Defined Term Para"/>
    <w:basedOn w:val="Normal"/>
    <w:link w:val="DefinedTermParaChar"/>
    <w:semiHidden/>
    <w:qFormat/>
    <w:rsid w:val="00C91B8B"/>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C91B8B"/>
    <w:rPr>
      <w:rFonts w:ascii="Times New Roman" w:hAnsi="Times New Roman"/>
      <w:color w:val="000000"/>
    </w:rPr>
  </w:style>
  <w:style w:type="paragraph" w:customStyle="1" w:styleId="LFParasubclause1">
    <w:name w:val="LF Para subclause 1"/>
    <w:qFormat/>
    <w:rsid w:val="00C91B8B"/>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C91B8B"/>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C91B8B"/>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C91B8B"/>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C91B8B"/>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C91B8B"/>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C91B8B"/>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C91B8B"/>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C91B8B"/>
    <w:rPr>
      <w:rFonts w:ascii="Times New Roman" w:hAnsi="Times New Roman"/>
      <w:b/>
      <w:color w:val="000000"/>
      <w:szCs w:val="22"/>
    </w:rPr>
  </w:style>
  <w:style w:type="character" w:customStyle="1" w:styleId="LFTitle-ClauseChar">
    <w:name w:val="LF Title - Clause Char"/>
    <w:link w:val="LFTitle-Clause"/>
    <w:rsid w:val="00C91B8B"/>
    <w:rPr>
      <w:rFonts w:ascii="Times New Roman" w:hAnsi="Times New Roman"/>
      <w:b/>
      <w:color w:val="000000"/>
    </w:rPr>
  </w:style>
  <w:style w:type="paragraph" w:customStyle="1" w:styleId="MFPara-Clause">
    <w:name w:val="MF Para - Clause"/>
    <w:link w:val="MFPara-ClauseChar"/>
    <w:qFormat/>
    <w:rsid w:val="00C91B8B"/>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C91B8B"/>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C91B8B"/>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C91B8B"/>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C91B8B"/>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C91B8B"/>
    <w:rPr>
      <w:rFonts w:ascii="Times New Roman" w:hAnsi="Times New Roman"/>
      <w:color w:val="000000"/>
    </w:rPr>
  </w:style>
  <w:style w:type="character" w:customStyle="1" w:styleId="SFParasubclause3Char">
    <w:name w:val="SF Para subclause 3 Char"/>
    <w:link w:val="SFParasubclause3"/>
    <w:locked/>
    <w:rsid w:val="00C91B8B"/>
    <w:rPr>
      <w:rFonts w:ascii="Times New Roman" w:hAnsi="Times New Roman"/>
      <w:color w:val="000000"/>
    </w:rPr>
  </w:style>
  <w:style w:type="character" w:customStyle="1" w:styleId="SFPara-ClauseChar">
    <w:name w:val="SF Para - Clause Char"/>
    <w:link w:val="SFPara-Clause"/>
    <w:rsid w:val="00C91B8B"/>
    <w:rPr>
      <w:rFonts w:ascii="Times New Roman" w:hAnsi="Times New Roman"/>
      <w:color w:val="000000"/>
    </w:rPr>
  </w:style>
  <w:style w:type="paragraph" w:customStyle="1" w:styleId="MemoPara-Clause">
    <w:name w:val="Memo Para - Clause"/>
    <w:link w:val="MemoPara-ClauseChar"/>
    <w:qFormat/>
    <w:rsid w:val="0010574E"/>
    <w:pPr>
      <w:spacing w:before="120" w:after="240"/>
      <w:ind w:firstLine="720"/>
    </w:pPr>
    <w:rPr>
      <w:color w:val="000000"/>
      <w:sz w:val="24"/>
      <w:szCs w:val="24"/>
    </w:rPr>
  </w:style>
  <w:style w:type="character" w:customStyle="1" w:styleId="MemoPara-ClauseChar">
    <w:name w:val="Memo Para - Clause Char"/>
    <w:link w:val="MemoPara-Clause"/>
    <w:rsid w:val="0010574E"/>
    <w:rPr>
      <w:color w:val="000000"/>
      <w:sz w:val="24"/>
      <w:szCs w:val="24"/>
    </w:rPr>
  </w:style>
  <w:style w:type="paragraph" w:customStyle="1" w:styleId="MemoParasubclause1">
    <w:name w:val="Memo Para subclause 1"/>
    <w:link w:val="MemoParasubclause1Char"/>
    <w:qFormat/>
    <w:rsid w:val="0010574E"/>
    <w:pPr>
      <w:spacing w:before="120" w:after="240"/>
      <w:ind w:firstLine="720"/>
      <w:outlineLvl w:val="1"/>
    </w:pPr>
    <w:rPr>
      <w:color w:val="000000"/>
      <w:sz w:val="24"/>
      <w:szCs w:val="24"/>
    </w:rPr>
  </w:style>
  <w:style w:type="paragraph" w:customStyle="1" w:styleId="MemoClauseTitle-Para">
    <w:name w:val="Memo Clause Title - Para"/>
    <w:qFormat/>
    <w:rsid w:val="0010574E"/>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10574E"/>
    <w:pPr>
      <w:spacing w:before="240" w:after="240"/>
      <w:ind w:firstLine="720"/>
      <w:outlineLvl w:val="0"/>
    </w:pPr>
  </w:style>
  <w:style w:type="character" w:customStyle="1" w:styleId="RESPara-ClauseChar">
    <w:name w:val="RES Para - Clause Char"/>
    <w:link w:val="RESPara-Clause"/>
    <w:rsid w:val="0010574E"/>
    <w:rPr>
      <w:color w:val="000000"/>
      <w:sz w:val="24"/>
      <w:szCs w:val="24"/>
    </w:rPr>
  </w:style>
  <w:style w:type="paragraph" w:customStyle="1" w:styleId="RecitalClause">
    <w:name w:val="Recital Clause"/>
    <w:link w:val="RecitalClauseChar"/>
    <w:semiHidden/>
    <w:unhideWhenUsed/>
    <w:qFormat/>
    <w:rsid w:val="0010574E"/>
    <w:pPr>
      <w:tabs>
        <w:tab w:val="num" w:pos="0"/>
      </w:tabs>
      <w:spacing w:before="120" w:after="240"/>
      <w:ind w:firstLine="432"/>
    </w:pPr>
    <w:rPr>
      <w:color w:val="000000"/>
      <w:sz w:val="24"/>
      <w:szCs w:val="24"/>
    </w:rPr>
  </w:style>
  <w:style w:type="character" w:customStyle="1" w:styleId="RecitalClauseChar">
    <w:name w:val="Recital Clause Char"/>
    <w:link w:val="RecitalClause"/>
    <w:rsid w:val="0010574E"/>
    <w:rPr>
      <w:color w:val="000000"/>
      <w:sz w:val="24"/>
      <w:szCs w:val="24"/>
    </w:rPr>
  </w:style>
  <w:style w:type="character" w:customStyle="1" w:styleId="MemoParasubclause1Char">
    <w:name w:val="Memo Para subclause 1 Char"/>
    <w:link w:val="MemoParasubclause1"/>
    <w:locked/>
    <w:rsid w:val="0010574E"/>
    <w:rPr>
      <w:color w:val="000000"/>
      <w:sz w:val="24"/>
      <w:szCs w:val="24"/>
    </w:rPr>
  </w:style>
  <w:style w:type="character" w:customStyle="1" w:styleId="MFParasubclause1Char">
    <w:name w:val="MF Para subclause 1 Char"/>
    <w:link w:val="MFParasubclause1"/>
    <w:locked/>
    <w:rsid w:val="00C91B8B"/>
    <w:rPr>
      <w:rFonts w:ascii="Times New Roman" w:hAnsi="Times New Roman"/>
      <w:color w:val="000000"/>
    </w:rPr>
  </w:style>
  <w:style w:type="character" w:customStyle="1" w:styleId="MFParasubclause2Char">
    <w:name w:val="MF Para subclause 2 Char"/>
    <w:link w:val="MFParasubclause2"/>
    <w:locked/>
    <w:rsid w:val="00C91B8B"/>
    <w:rPr>
      <w:rFonts w:ascii="Times New Roman" w:hAnsi="Times New Roman"/>
      <w:color w:val="000000"/>
    </w:rPr>
  </w:style>
  <w:style w:type="character" w:customStyle="1" w:styleId="MFParasubclause3Char">
    <w:name w:val="MF Para subclause 3 Char"/>
    <w:link w:val="MFParasubclause3"/>
    <w:locked/>
    <w:rsid w:val="00C91B8B"/>
    <w:rPr>
      <w:rFonts w:ascii="Times New Roman" w:hAnsi="Times New Roman"/>
      <w:color w:val="000000"/>
    </w:rPr>
  </w:style>
  <w:style w:type="character" w:customStyle="1" w:styleId="MFParasubclause4Char">
    <w:name w:val="MF Para subclause 4 Char"/>
    <w:link w:val="MFParasubclause4"/>
    <w:locked/>
    <w:rsid w:val="00C91B8B"/>
    <w:rPr>
      <w:rFonts w:ascii="Times New Roman" w:hAnsi="Times New Roman"/>
      <w:color w:val="000000"/>
    </w:rPr>
  </w:style>
  <w:style w:type="character" w:customStyle="1" w:styleId="MFPara-ClauseChar">
    <w:name w:val="MF Para - Clause Char"/>
    <w:link w:val="MFPara-Clause"/>
    <w:rsid w:val="00C91B8B"/>
    <w:rPr>
      <w:rFonts w:ascii="Times New Roman" w:hAnsi="Times New Roman"/>
      <w:color w:val="000000"/>
    </w:rPr>
  </w:style>
  <w:style w:type="paragraph" w:styleId="DocumentMap">
    <w:name w:val="Document Map"/>
    <w:basedOn w:val="Normal"/>
    <w:link w:val="DocumentMapChar"/>
    <w:semiHidden/>
    <w:rsid w:val="00C91B8B"/>
    <w:rPr>
      <w:rFonts w:ascii="Tahoma" w:hAnsi="Tahoma" w:cs="Tahoma"/>
      <w:sz w:val="16"/>
      <w:szCs w:val="16"/>
    </w:rPr>
  </w:style>
  <w:style w:type="character" w:customStyle="1" w:styleId="DocumentMapChar">
    <w:name w:val="Document Map Char"/>
    <w:link w:val="DocumentMap"/>
    <w:semiHidden/>
    <w:rsid w:val="00C91B8B"/>
    <w:rPr>
      <w:rFonts w:ascii="Tahoma" w:hAnsi="Tahoma" w:cs="Tahoma"/>
      <w:color w:val="000000"/>
      <w:sz w:val="16"/>
      <w:szCs w:val="16"/>
    </w:rPr>
  </w:style>
  <w:style w:type="paragraph" w:customStyle="1" w:styleId="ppcountsave">
    <w:name w:val="ppcountsave"/>
    <w:link w:val="ppcountsaveChar"/>
    <w:semiHidden/>
    <w:qFormat/>
    <w:rsid w:val="00C91B8B"/>
    <w:pPr>
      <w:spacing w:before="120"/>
    </w:pPr>
    <w:rPr>
      <w:color w:val="000000"/>
      <w:sz w:val="14"/>
      <w:szCs w:val="14"/>
    </w:rPr>
  </w:style>
  <w:style w:type="character" w:customStyle="1" w:styleId="ppcountsaveChar">
    <w:name w:val="ppcountsave Char"/>
    <w:link w:val="ppcountsave"/>
    <w:semiHidden/>
    <w:rsid w:val="00C91B8B"/>
    <w:rPr>
      <w:color w:val="000000"/>
      <w:sz w:val="14"/>
      <w:szCs w:val="14"/>
    </w:rPr>
  </w:style>
  <w:style w:type="paragraph" w:customStyle="1" w:styleId="LFParaOptsubclause1">
    <w:name w:val="LF Para Opt subclause 1"/>
    <w:basedOn w:val="Normal"/>
    <w:semiHidden/>
    <w:qFormat/>
    <w:rsid w:val="00C91B8B"/>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C91B8B"/>
    <w:pPr>
      <w:spacing w:before="120"/>
    </w:pPr>
    <w:rPr>
      <w:color w:val="000000"/>
      <w:sz w:val="14"/>
      <w:szCs w:val="22"/>
    </w:rPr>
  </w:style>
  <w:style w:type="character" w:customStyle="1" w:styleId="docversionChar">
    <w:name w:val="docversion Char"/>
    <w:link w:val="docversion"/>
    <w:semiHidden/>
    <w:rsid w:val="00C91B8B"/>
    <w:rPr>
      <w:color w:val="000000"/>
      <w:sz w:val="14"/>
      <w:szCs w:val="22"/>
    </w:rPr>
  </w:style>
  <w:style w:type="character" w:customStyle="1" w:styleId="Title-Clause">
    <w:name w:val="Title - Clause"/>
    <w:uiPriority w:val="1"/>
    <w:rsid w:val="00C91B8B"/>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C91B8B"/>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C91B8B"/>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C91B8B"/>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C91B8B"/>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C91B8B"/>
    <w:pPr>
      <w:numPr>
        <w:numId w:val="5"/>
      </w:numPr>
      <w:shd w:val="clear" w:color="auto" w:fill="D9D9D9"/>
    </w:pPr>
  </w:style>
  <w:style w:type="paragraph" w:customStyle="1" w:styleId="LFParaOptsubclause4">
    <w:name w:val="LF Para Opt subclause 4"/>
    <w:basedOn w:val="LFParasubclause4"/>
    <w:semiHidden/>
    <w:qFormat/>
    <w:rsid w:val="00C91B8B"/>
    <w:pPr>
      <w:numPr>
        <w:numId w:val="5"/>
      </w:numPr>
      <w:shd w:val="clear" w:color="auto" w:fill="D9D9D9"/>
    </w:pPr>
  </w:style>
  <w:style w:type="paragraph" w:customStyle="1" w:styleId="LFTitle-OptClause">
    <w:name w:val="LF Title - Opt Clause"/>
    <w:basedOn w:val="Normal"/>
    <w:link w:val="LFTitle-OptClauseChar"/>
    <w:semiHidden/>
    <w:qFormat/>
    <w:rsid w:val="00C91B8B"/>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C91B8B"/>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C91B8B"/>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C91B8B"/>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C91B8B"/>
    <w:rPr>
      <w:rFonts w:ascii="Times New Roman" w:hAnsi="Times New Roman"/>
      <w:b/>
      <w:color w:val="000000"/>
      <w:shd w:val="clear" w:color="auto" w:fill="D9D9D9"/>
    </w:rPr>
  </w:style>
  <w:style w:type="character" w:customStyle="1" w:styleId="Title-OptSubclause1">
    <w:name w:val="Title - Opt Subclause 1"/>
    <w:uiPriority w:val="1"/>
    <w:semiHidden/>
    <w:rsid w:val="00C91B8B"/>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C91B8B"/>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C91B8B"/>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C91B8B"/>
    <w:pPr>
      <w:numPr>
        <w:numId w:val="7"/>
      </w:numPr>
      <w:shd w:val="clear" w:color="auto" w:fill="D9D9D9"/>
    </w:pPr>
  </w:style>
  <w:style w:type="paragraph" w:customStyle="1" w:styleId="SFParaOptsubclause2">
    <w:name w:val="SF Para Opt subclause 2"/>
    <w:basedOn w:val="Normal"/>
    <w:semiHidden/>
    <w:qFormat/>
    <w:rsid w:val="00C91B8B"/>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C91B8B"/>
    <w:pPr>
      <w:numPr>
        <w:numId w:val="7"/>
      </w:numPr>
      <w:shd w:val="clear" w:color="auto" w:fill="D9D9D9"/>
    </w:pPr>
  </w:style>
  <w:style w:type="paragraph" w:customStyle="1" w:styleId="MFParaOptsubclause1">
    <w:name w:val="MF Para Opt subclause 1"/>
    <w:basedOn w:val="Normal"/>
    <w:semiHidden/>
    <w:qFormat/>
    <w:rsid w:val="00C91B8B"/>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C91B8B"/>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C91B8B"/>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C91B8B"/>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C91B8B"/>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2">
    <w:name w:val="Heading Level 2"/>
    <w:link w:val="HeadingLevel2Char"/>
    <w:qFormat/>
    <w:rsid w:val="00C91B8B"/>
    <w:pPr>
      <w:spacing w:before="120"/>
      <w:outlineLvl w:val="1"/>
    </w:pPr>
    <w:rPr>
      <w:b/>
      <w:color w:val="000000"/>
      <w:sz w:val="22"/>
      <w:szCs w:val="22"/>
    </w:rPr>
  </w:style>
  <w:style w:type="paragraph" w:customStyle="1" w:styleId="HeadingLevel3">
    <w:name w:val="Heading Level 3"/>
    <w:link w:val="HeadingLevel3Char"/>
    <w:qFormat/>
    <w:rsid w:val="00C91B8B"/>
    <w:pPr>
      <w:spacing w:before="120"/>
      <w:outlineLvl w:val="2"/>
    </w:pPr>
    <w:rPr>
      <w:rFonts w:cs="Calibri"/>
      <w:b/>
      <w:bCs/>
      <w:color w:val="000000"/>
      <w:szCs w:val="22"/>
    </w:rPr>
  </w:style>
  <w:style w:type="character" w:customStyle="1" w:styleId="HeadingLevel2Char">
    <w:name w:val="Heading Level 2 Char"/>
    <w:link w:val="HeadingLevel2"/>
    <w:rsid w:val="00C91B8B"/>
    <w:rPr>
      <w:b/>
      <w:color w:val="000000"/>
      <w:sz w:val="22"/>
      <w:szCs w:val="22"/>
    </w:rPr>
  </w:style>
  <w:style w:type="character" w:customStyle="1" w:styleId="HeadingLevel3Char">
    <w:name w:val="Heading Level 3 Char"/>
    <w:link w:val="HeadingLevel3"/>
    <w:rsid w:val="00C91B8B"/>
    <w:rPr>
      <w:rFonts w:cs="Calibri"/>
      <w:b/>
      <w:bCs/>
      <w:color w:val="000000"/>
      <w:sz w:val="20"/>
      <w:szCs w:val="22"/>
    </w:rPr>
  </w:style>
  <w:style w:type="paragraph" w:customStyle="1" w:styleId="BlockQuote">
    <w:name w:val="Block Quote"/>
    <w:link w:val="BlockQuoteChar"/>
    <w:rsid w:val="00C91B8B"/>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C91B8B"/>
    <w:rPr>
      <w:rFonts w:ascii="Times New Roman" w:hAnsi="Times New Roman"/>
      <w:color w:val="000000"/>
      <w:szCs w:val="22"/>
    </w:rPr>
  </w:style>
  <w:style w:type="character" w:customStyle="1" w:styleId="BulletList1Char">
    <w:name w:val="Bullet List 1 Char"/>
    <w:link w:val="BulletList1"/>
    <w:rsid w:val="00C91B8B"/>
    <w:rPr>
      <w:rFonts w:ascii="Times New Roman" w:hAnsi="Times New Roman"/>
      <w:color w:val="000000"/>
    </w:rPr>
  </w:style>
  <w:style w:type="character" w:customStyle="1" w:styleId="BulletList2Char">
    <w:name w:val="Bullet List 2 Char"/>
    <w:link w:val="BulletList2"/>
    <w:rsid w:val="00C91B8B"/>
    <w:rPr>
      <w:rFonts w:ascii="Times New Roman" w:hAnsi="Times New Roman"/>
      <w:color w:val="000000"/>
    </w:rPr>
  </w:style>
  <w:style w:type="paragraph" w:customStyle="1" w:styleId="LFPara-Clause-nonum">
    <w:name w:val="LF Para - Clause - no num"/>
    <w:basedOn w:val="Normal"/>
    <w:link w:val="LFPara-Clause-nonumChar"/>
    <w:qFormat/>
    <w:rsid w:val="00C91B8B"/>
    <w:pPr>
      <w:spacing w:after="240"/>
      <w:ind w:firstLine="432"/>
    </w:pPr>
    <w:rPr>
      <w:rFonts w:ascii="Times New Roman" w:hAnsi="Times New Roman"/>
    </w:rPr>
  </w:style>
  <w:style w:type="character" w:customStyle="1" w:styleId="LFPara-Clause-nonumChar">
    <w:name w:val="LF Para - Clause - no num Char"/>
    <w:link w:val="LFPara-Clause-nonum"/>
    <w:rsid w:val="00C91B8B"/>
    <w:rPr>
      <w:rFonts w:ascii="Times New Roman" w:hAnsi="Times New Roman"/>
      <w:color w:val="000000"/>
    </w:rPr>
  </w:style>
  <w:style w:type="paragraph" w:customStyle="1" w:styleId="LFParasubclause1-nonum">
    <w:name w:val="LF Para subclause 1 - no num"/>
    <w:qFormat/>
    <w:rsid w:val="00C91B8B"/>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C91B8B"/>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C91B8B"/>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C91B8B"/>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C91B8B"/>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C91B8B"/>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C91B8B"/>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C91B8B"/>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C91B8B"/>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C91B8B"/>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C91B8B"/>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C91B8B"/>
    <w:pPr>
      <w:numPr>
        <w:numId w:val="14"/>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C91B8B"/>
    <w:pPr>
      <w:spacing w:before="120" w:after="120"/>
      <w:ind w:left="720"/>
    </w:pPr>
    <w:rPr>
      <w:rFonts w:ascii="Times New Roman" w:hAnsi="Times New Roman"/>
      <w:color w:val="000000"/>
      <w:sz w:val="24"/>
      <w:szCs w:val="24"/>
    </w:rPr>
  </w:style>
  <w:style w:type="paragraph" w:customStyle="1" w:styleId="ListParagraphLevel2">
    <w:name w:val="List Paragraph Level 2"/>
    <w:link w:val="ListParagraphLevel2Char"/>
    <w:qFormat/>
    <w:rsid w:val="00C91B8B"/>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C91B8B"/>
    <w:rPr>
      <w:rFonts w:ascii="Times New Roman" w:hAnsi="Times New Roman"/>
      <w:color w:val="000000"/>
    </w:rPr>
  </w:style>
  <w:style w:type="character" w:customStyle="1" w:styleId="ListParagraphLevel2Char">
    <w:name w:val="List Paragraph Level 2 Char"/>
    <w:link w:val="ListParagraphLevel2"/>
    <w:rsid w:val="00C91B8B"/>
    <w:rPr>
      <w:rFonts w:ascii="Times New Roman" w:hAnsi="Times New Roman"/>
      <w:color w:val="000000"/>
    </w:rPr>
  </w:style>
  <w:style w:type="character" w:customStyle="1" w:styleId="List-NumberedListLevel1Char">
    <w:name w:val="List - Numbered List Level 1 Char"/>
    <w:link w:val="List-NumberedListLevel1"/>
    <w:rsid w:val="00C91B8B"/>
    <w:rPr>
      <w:rFonts w:ascii="Times New Roman" w:hAnsi="Times New Roman"/>
      <w:color w:val="000000"/>
    </w:rPr>
  </w:style>
  <w:style w:type="paragraph" w:customStyle="1" w:styleId="List-NumberedListLevel2">
    <w:name w:val="List - Numbered List Level 2"/>
    <w:link w:val="List-NumberedListLevel2Char"/>
    <w:rsid w:val="00C91B8B"/>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C91B8B"/>
    <w:rPr>
      <w:rFonts w:ascii="Times New Roman" w:hAnsi="Times New Roman"/>
      <w:color w:val="000000"/>
    </w:rPr>
  </w:style>
  <w:style w:type="character" w:customStyle="1" w:styleId="List-UpperAlphaListLevel1Char">
    <w:name w:val="List - Upper Alpha List Level 1 Char"/>
    <w:link w:val="List-UpperAlphaListLevel1"/>
    <w:rsid w:val="00C91B8B"/>
    <w:rPr>
      <w:rFonts w:ascii="Times New Roman" w:hAnsi="Times New Roman"/>
      <w:color w:val="000000"/>
    </w:rPr>
  </w:style>
  <w:style w:type="character" w:customStyle="1" w:styleId="List-LowerAlphaListLevel1Char">
    <w:name w:val="List - Lower Alpha List Level 1 Char"/>
    <w:link w:val="List-LowerAlphaListLevel1"/>
    <w:rsid w:val="00C91B8B"/>
    <w:rPr>
      <w:rFonts w:ascii="Times New Roman" w:hAnsi="Times New Roman"/>
      <w:color w:val="000000"/>
    </w:rPr>
  </w:style>
  <w:style w:type="character" w:customStyle="1" w:styleId="List-LowerAlphaListLevel2Char">
    <w:name w:val="List - Lower Alpha List Level 2 Char"/>
    <w:link w:val="List-LowerAlphaListLevel2"/>
    <w:rsid w:val="00C91B8B"/>
    <w:rPr>
      <w:rFonts w:ascii="Times New Roman" w:hAnsi="Times New Roman"/>
      <w:color w:val="000000"/>
    </w:rPr>
  </w:style>
  <w:style w:type="character" w:customStyle="1" w:styleId="List-UpperAlphaListLevel2Char">
    <w:name w:val="List - Upper Alpha List Level 2 Char"/>
    <w:link w:val="List-UpperAlphaListLevel2"/>
    <w:rsid w:val="00C91B8B"/>
    <w:rPr>
      <w:rFonts w:ascii="Times New Roman" w:hAnsi="Times New Roman"/>
      <w:color w:val="000000"/>
    </w:rPr>
  </w:style>
  <w:style w:type="character" w:customStyle="1" w:styleId="List-LowerRomanListLevel2Char">
    <w:name w:val="List - Lower Roman List Level 2 Char"/>
    <w:link w:val="List-LowerRomanListLevel2"/>
    <w:rsid w:val="00C91B8B"/>
    <w:rPr>
      <w:rFonts w:ascii="Times New Roman" w:hAnsi="Times New Roman"/>
      <w:color w:val="000000"/>
    </w:rPr>
  </w:style>
  <w:style w:type="paragraph" w:customStyle="1" w:styleId="MFPara-Clause-nonum">
    <w:name w:val="MF Para - Clause - no num"/>
    <w:qFormat/>
    <w:rsid w:val="00C91B8B"/>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C91B8B"/>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C91B8B"/>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C91B8B"/>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C91B8B"/>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C91B8B"/>
    <w:rPr>
      <w:rFonts w:ascii="Times New Roman" w:hAnsi="Times New Roman"/>
      <w:b/>
      <w:color w:val="000000"/>
      <w:sz w:val="18"/>
      <w:szCs w:val="22"/>
    </w:rPr>
  </w:style>
  <w:style w:type="paragraph" w:customStyle="1" w:styleId="SFParasubclause1-nonum">
    <w:name w:val="SF Para subclause 1 - no num"/>
    <w:qFormat/>
    <w:rsid w:val="00C91B8B"/>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C91B8B"/>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C91B8B"/>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C91B8B"/>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C91B8B"/>
    <w:rPr>
      <w:rFonts w:ascii="Times New Roman" w:hAnsi="Times New Roman"/>
      <w:color w:val="000000"/>
    </w:rPr>
  </w:style>
  <w:style w:type="paragraph" w:customStyle="1" w:styleId="SLPara-Clause-nonum">
    <w:name w:val="SL Para - Clause - no num"/>
    <w:semiHidden/>
    <w:qFormat/>
    <w:rsid w:val="00C91B8B"/>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C91B8B"/>
    <w:pPr>
      <w:spacing w:before="120"/>
    </w:pPr>
    <w:rPr>
      <w:rFonts w:ascii="Times New Roman" w:hAnsi="Times New Roman"/>
      <w:color w:val="000000"/>
      <w:sz w:val="24"/>
      <w:szCs w:val="24"/>
    </w:rPr>
  </w:style>
  <w:style w:type="paragraph" w:customStyle="1" w:styleId="IgnoredSmall">
    <w:name w:val="Ignored Small"/>
    <w:semiHidden/>
    <w:rsid w:val="00C91B8B"/>
    <w:pPr>
      <w:spacing w:before="120"/>
    </w:pPr>
    <w:rPr>
      <w:rFonts w:ascii="Times New Roman" w:hAnsi="Times New Roman"/>
      <w:color w:val="000000"/>
      <w:sz w:val="2"/>
      <w:szCs w:val="24"/>
    </w:rPr>
  </w:style>
  <w:style w:type="character" w:customStyle="1" w:styleId="Title-OptClause">
    <w:name w:val="Title - Opt Clause"/>
    <w:uiPriority w:val="1"/>
    <w:semiHidden/>
    <w:rsid w:val="00C91B8B"/>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C91B8B"/>
    <w:rPr>
      <w:rFonts w:ascii="Times New Roman" w:hAnsi="Times New Roman"/>
      <w:color w:val="000000"/>
    </w:rPr>
  </w:style>
  <w:style w:type="paragraph" w:customStyle="1" w:styleId="DefinedTermParaLevel2">
    <w:name w:val="Defined Term Para Level 2"/>
    <w:link w:val="DefinedTermParaLevel2Char"/>
    <w:semiHidden/>
    <w:rsid w:val="00C91B8B"/>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C91B8B"/>
    <w:rPr>
      <w:rFonts w:ascii="Times New Roman" w:hAnsi="Times New Roman"/>
      <w:color w:val="000000"/>
    </w:rPr>
  </w:style>
  <w:style w:type="paragraph" w:customStyle="1" w:styleId="DefinedTermParaLevel3">
    <w:name w:val="Defined Term Para Level 3"/>
    <w:link w:val="DefinedTermParaLevel3Char"/>
    <w:semiHidden/>
    <w:rsid w:val="00C91B8B"/>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C91B8B"/>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C91B8B"/>
    <w:rPr>
      <w:rFonts w:ascii="Times New Roman" w:hAnsi="Times New Roman"/>
      <w:color w:val="000000"/>
    </w:rPr>
  </w:style>
  <w:style w:type="character" w:customStyle="1" w:styleId="List-NumberedListLevel2Char">
    <w:name w:val="List - Numbered List Level 2 Char"/>
    <w:link w:val="List-NumberedListLevel2"/>
    <w:rsid w:val="00C91B8B"/>
    <w:rPr>
      <w:rFonts w:ascii="Times New Roman" w:hAnsi="Times New Roman"/>
      <w:color w:val="000000"/>
    </w:rPr>
  </w:style>
  <w:style w:type="paragraph" w:customStyle="1" w:styleId="BlankPara">
    <w:name w:val="Blank Para"/>
    <w:link w:val="BlankParaChar"/>
    <w:rsid w:val="00C91B8B"/>
    <w:pPr>
      <w:spacing w:before="120" w:after="120"/>
    </w:pPr>
    <w:rPr>
      <w:rFonts w:ascii="Times New Roman" w:hAnsi="Times New Roman"/>
      <w:color w:val="000000"/>
      <w:sz w:val="24"/>
      <w:szCs w:val="24"/>
    </w:rPr>
  </w:style>
  <w:style w:type="character" w:customStyle="1" w:styleId="BlankParaChar">
    <w:name w:val="Blank Para Char"/>
    <w:link w:val="BlankPara"/>
    <w:rsid w:val="00C91B8B"/>
    <w:rPr>
      <w:rFonts w:ascii="Times New Roman" w:hAnsi="Times New Roman"/>
      <w:color w:val="000000"/>
    </w:rPr>
  </w:style>
  <w:style w:type="character" w:customStyle="1" w:styleId="DocumentTypeChar">
    <w:name w:val="Document Type Char"/>
    <w:link w:val="DocumentType"/>
    <w:semiHidden/>
    <w:rsid w:val="00C91B8B"/>
    <w:rPr>
      <w:rFonts w:ascii="Times New Roman" w:hAnsi="Times New Roman"/>
      <w:color w:val="000000"/>
      <w:szCs w:val="22"/>
    </w:rPr>
  </w:style>
  <w:style w:type="paragraph" w:customStyle="1" w:styleId="LetterheadTitle">
    <w:name w:val="Letterhead Title"/>
    <w:link w:val="LetterheadTitleChar"/>
    <w:qFormat/>
    <w:rsid w:val="00C91B8B"/>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C91B8B"/>
    <w:rPr>
      <w:rFonts w:ascii="Times New Roman" w:hAnsi="Times New Roman"/>
      <w:b/>
      <w:color w:val="000000"/>
      <w:sz w:val="22"/>
      <w:szCs w:val="22"/>
    </w:rPr>
  </w:style>
  <w:style w:type="character" w:customStyle="1" w:styleId="CenteredTitleChar">
    <w:name w:val="Centered Title Char"/>
    <w:link w:val="CenteredTitle"/>
    <w:rsid w:val="00C91B8B"/>
    <w:rPr>
      <w:rFonts w:ascii="Times New Roman" w:hAnsi="Times New Roman"/>
      <w:b/>
      <w:color w:val="000000"/>
    </w:rPr>
  </w:style>
  <w:style w:type="character" w:customStyle="1" w:styleId="LinkExclude">
    <w:name w:val="Link Exclude"/>
    <w:uiPriority w:val="1"/>
    <w:rsid w:val="00C91B8B"/>
    <w:rPr>
      <w:rFonts w:ascii="Times New Roman" w:hAnsi="Times New Roman"/>
      <w:color w:val="000000"/>
      <w:sz w:val="24"/>
    </w:rPr>
  </w:style>
  <w:style w:type="paragraph" w:customStyle="1" w:styleId="PreserveCover">
    <w:name w:val="Preserve Cover"/>
    <w:link w:val="PreserveCoverChar"/>
    <w:semiHidden/>
    <w:rsid w:val="00C91B8B"/>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C91B8B"/>
    <w:rPr>
      <w:rFonts w:ascii="Times New Roman" w:hAnsi="Times New Roman"/>
      <w:color w:val="000000"/>
    </w:rPr>
  </w:style>
  <w:style w:type="paragraph" w:customStyle="1" w:styleId="ParaFirst-lineIndent">
    <w:name w:val="Para First-line Indent"/>
    <w:link w:val="ParaFirst-lineIndentChar"/>
    <w:rsid w:val="00C91B8B"/>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C91B8B"/>
    <w:rPr>
      <w:rFonts w:ascii="Times New Roman" w:hAnsi="Times New Roman"/>
      <w:color w:val="000000"/>
    </w:rPr>
  </w:style>
  <w:style w:type="character" w:styleId="CommentReference">
    <w:name w:val="annotation reference"/>
    <w:semiHidden/>
    <w:rsid w:val="005C2FC2"/>
    <w:rPr>
      <w:color w:val="000000"/>
      <w:sz w:val="16"/>
      <w:szCs w:val="16"/>
    </w:rPr>
  </w:style>
  <w:style w:type="character" w:styleId="Emphasis">
    <w:name w:val="Emphasis"/>
    <w:qFormat/>
    <w:rsid w:val="005C2FC2"/>
    <w:rPr>
      <w:i/>
      <w:iCs/>
      <w:color w:val="000000"/>
    </w:rPr>
  </w:style>
  <w:style w:type="character" w:styleId="EndnoteReference">
    <w:name w:val="endnote reference"/>
    <w:semiHidden/>
    <w:rsid w:val="005C2FC2"/>
    <w:rPr>
      <w:color w:val="000000"/>
      <w:vertAlign w:val="superscript"/>
    </w:rPr>
  </w:style>
  <w:style w:type="character" w:styleId="FollowedHyperlink">
    <w:name w:val="FollowedHyperlink"/>
    <w:semiHidden/>
    <w:rsid w:val="005C2FC2"/>
    <w:rPr>
      <w:color w:val="000000"/>
      <w:u w:val="single"/>
    </w:rPr>
  </w:style>
  <w:style w:type="paragraph" w:styleId="CommentText">
    <w:name w:val="annotation text"/>
    <w:basedOn w:val="Normal"/>
    <w:link w:val="CommentTextChar"/>
    <w:semiHidden/>
    <w:rsid w:val="005C2FC2"/>
    <w:rPr>
      <w:sz w:val="20"/>
      <w:szCs w:val="20"/>
    </w:rPr>
  </w:style>
  <w:style w:type="character" w:customStyle="1" w:styleId="CommentTextChar">
    <w:name w:val="Comment Text Char"/>
    <w:link w:val="CommentText"/>
    <w:semiHidden/>
    <w:rsid w:val="005C2FC2"/>
    <w:rPr>
      <w:color w:val="000000"/>
    </w:rPr>
  </w:style>
  <w:style w:type="paragraph" w:styleId="CommentSubject">
    <w:name w:val="annotation subject"/>
    <w:basedOn w:val="CommentText"/>
    <w:next w:val="CommentText"/>
    <w:link w:val="CommentSubjectChar"/>
    <w:semiHidden/>
    <w:rsid w:val="005C2FC2"/>
    <w:rPr>
      <w:b/>
      <w:bCs/>
    </w:rPr>
  </w:style>
  <w:style w:type="character" w:customStyle="1" w:styleId="CommentSubjectChar">
    <w:name w:val="Comment Subject Char"/>
    <w:link w:val="CommentSubject"/>
    <w:semiHidden/>
    <w:rsid w:val="005C2FC2"/>
    <w:rPr>
      <w:b/>
      <w:bCs/>
      <w:color w:val="000000"/>
    </w:rPr>
  </w:style>
  <w:style w:type="character" w:styleId="Hashtag">
    <w:name w:val="Hashtag"/>
    <w:uiPriority w:val="99"/>
    <w:semiHidden/>
    <w:unhideWhenUsed/>
    <w:rsid w:val="00FA5D41"/>
    <w:rPr>
      <w:color w:val="000000"/>
      <w:shd w:val="clear" w:color="auto" w:fill="E6E6E6"/>
    </w:rPr>
  </w:style>
  <w:style w:type="character" w:styleId="Mention">
    <w:name w:val="Mention"/>
    <w:uiPriority w:val="99"/>
    <w:semiHidden/>
    <w:unhideWhenUsed/>
    <w:rsid w:val="00FA5D41"/>
    <w:rPr>
      <w:color w:val="000000"/>
      <w:shd w:val="clear" w:color="auto" w:fill="E6E6E6"/>
    </w:rPr>
  </w:style>
  <w:style w:type="character" w:styleId="SmartHyperlink">
    <w:name w:val="Smart Hyperlink"/>
    <w:uiPriority w:val="99"/>
    <w:semiHidden/>
    <w:unhideWhenUsed/>
    <w:rsid w:val="00FA5D41"/>
    <w:rPr>
      <w:color w:val="000000"/>
      <w:u w:val="dotted"/>
    </w:rPr>
  </w:style>
  <w:style w:type="character" w:styleId="UnresolvedMention">
    <w:name w:val="Unresolved Mention"/>
    <w:uiPriority w:val="99"/>
    <w:semiHidden/>
    <w:unhideWhenUsed/>
    <w:rsid w:val="00FA5D41"/>
    <w:rPr>
      <w:color w:val="000000"/>
      <w:shd w:val="clear" w:color="auto" w:fill="E6E6E6"/>
    </w:rPr>
  </w:style>
  <w:style w:type="paragraph" w:customStyle="1" w:styleId="IgnoredSpacing">
    <w:name w:val="Ignored Spacing"/>
    <w:link w:val="IgnoredSpacingChar"/>
    <w:qFormat/>
    <w:rsid w:val="00C91B8B"/>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C91B8B"/>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C91B8B"/>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C91B8B"/>
    <w:rPr>
      <w:szCs w:val="22"/>
    </w:rPr>
  </w:style>
  <w:style w:type="paragraph" w:customStyle="1" w:styleId="ResourceType">
    <w:name w:val="Resource Type"/>
    <w:link w:val="ResourceTypeChar"/>
    <w:semiHidden/>
    <w:qFormat/>
    <w:rsid w:val="00C91B8B"/>
    <w:pPr>
      <w:spacing w:before="120"/>
    </w:pPr>
    <w:rPr>
      <w:rFonts w:ascii="Times New Roman" w:hAnsi="Times New Roman"/>
      <w:color w:val="000000"/>
      <w:sz w:val="24"/>
      <w:szCs w:val="24"/>
    </w:rPr>
  </w:style>
  <w:style w:type="paragraph" w:styleId="Title">
    <w:name w:val="Title"/>
    <w:link w:val="TitleChar"/>
    <w:qFormat/>
    <w:rsid w:val="00C91B8B"/>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C91B8B"/>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C91B8B"/>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C91B8B"/>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C91B8B"/>
    <w:pPr>
      <w:spacing w:before="120"/>
    </w:pPr>
    <w:rPr>
      <w:rFonts w:ascii="Times New Roman" w:hAnsi="Times New Roman"/>
      <w:color w:val="000000"/>
      <w:sz w:val="22"/>
      <w:szCs w:val="18"/>
    </w:rPr>
  </w:style>
  <w:style w:type="paragraph" w:customStyle="1" w:styleId="InternalTOC">
    <w:name w:val="Internal TOC"/>
    <w:semiHidden/>
    <w:qFormat/>
    <w:rsid w:val="00C91B8B"/>
    <w:pPr>
      <w:spacing w:before="120"/>
    </w:pPr>
    <w:rPr>
      <w:rFonts w:ascii="Times New Roman" w:hAnsi="Times New Roman"/>
      <w:color w:val="000000"/>
      <w:sz w:val="22"/>
      <w:szCs w:val="22"/>
    </w:rPr>
  </w:style>
  <w:style w:type="paragraph" w:customStyle="1" w:styleId="Abstract">
    <w:name w:val="Abstract"/>
    <w:link w:val="AbstractChar"/>
    <w:qFormat/>
    <w:rsid w:val="00C91B8B"/>
    <w:pPr>
      <w:spacing w:before="120" w:after="120"/>
    </w:pPr>
    <w:rPr>
      <w:rFonts w:ascii="Times New Roman" w:hAnsi="Times New Roman"/>
      <w:color w:val="000000"/>
      <w:sz w:val="24"/>
      <w:szCs w:val="24"/>
    </w:rPr>
  </w:style>
  <w:style w:type="paragraph" w:customStyle="1" w:styleId="PinPointRef">
    <w:name w:val="PinPoint Ref"/>
    <w:link w:val="PinPointRefChar"/>
    <w:qFormat/>
    <w:rsid w:val="00C91B8B"/>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C91B8B"/>
    <w:pPr>
      <w:spacing w:before="120" w:after="480"/>
      <w:outlineLvl w:val="0"/>
    </w:pPr>
    <w:rPr>
      <w:b/>
      <w:color w:val="000000"/>
      <w:sz w:val="24"/>
      <w:szCs w:val="22"/>
    </w:rPr>
  </w:style>
  <w:style w:type="paragraph" w:customStyle="1" w:styleId="HeadingLevel1">
    <w:name w:val="Heading Level 1"/>
    <w:link w:val="HeadingLevel1Char"/>
    <w:qFormat/>
    <w:rsid w:val="00C91B8B"/>
    <w:pPr>
      <w:spacing w:before="120" w:after="240"/>
      <w:outlineLvl w:val="0"/>
    </w:pPr>
    <w:rPr>
      <w:b/>
      <w:color w:val="000000"/>
      <w:sz w:val="24"/>
      <w:szCs w:val="22"/>
    </w:rPr>
  </w:style>
  <w:style w:type="paragraph" w:customStyle="1" w:styleId="Paragraph">
    <w:name w:val="Paragraph"/>
    <w:qFormat/>
    <w:rsid w:val="00C91B8B"/>
    <w:pPr>
      <w:spacing w:before="120"/>
    </w:pPr>
    <w:rPr>
      <w:rFonts w:ascii="Times New Roman" w:hAnsi="Times New Roman"/>
      <w:color w:val="000000"/>
      <w:sz w:val="24"/>
      <w:szCs w:val="24"/>
    </w:rPr>
  </w:style>
  <w:style w:type="paragraph" w:customStyle="1" w:styleId="BulletList1">
    <w:name w:val="Bullet List 1"/>
    <w:link w:val="BulletList1Char"/>
    <w:qFormat/>
    <w:rsid w:val="00C91B8B"/>
    <w:pPr>
      <w:numPr>
        <w:numId w:val="19"/>
      </w:numPr>
      <w:spacing w:before="120" w:after="120"/>
    </w:pPr>
    <w:rPr>
      <w:rFonts w:ascii="Times New Roman" w:hAnsi="Times New Roman"/>
      <w:color w:val="000000"/>
      <w:sz w:val="24"/>
      <w:szCs w:val="24"/>
    </w:rPr>
  </w:style>
  <w:style w:type="paragraph" w:customStyle="1" w:styleId="CenteredTitle">
    <w:name w:val="Centered Title"/>
    <w:link w:val="CenteredTitleChar"/>
    <w:qFormat/>
    <w:rsid w:val="00C91B8B"/>
    <w:pPr>
      <w:spacing w:before="120"/>
      <w:jc w:val="center"/>
      <w:outlineLvl w:val="0"/>
    </w:pPr>
    <w:rPr>
      <w:rFonts w:ascii="Times New Roman" w:hAnsi="Times New Roman"/>
      <w:b/>
      <w:color w:val="000000"/>
      <w:sz w:val="24"/>
      <w:szCs w:val="24"/>
    </w:rPr>
  </w:style>
  <w:style w:type="paragraph" w:customStyle="1" w:styleId="BulletList2">
    <w:name w:val="Bullet List 2"/>
    <w:link w:val="BulletList2Char"/>
    <w:qFormat/>
    <w:rsid w:val="00C91B8B"/>
    <w:pPr>
      <w:numPr>
        <w:ilvl w:val="1"/>
        <w:numId w:val="19"/>
      </w:numPr>
      <w:spacing w:before="120" w:after="120"/>
    </w:pPr>
    <w:rPr>
      <w:rFonts w:ascii="Times New Roman" w:hAnsi="Times New Roman"/>
      <w:color w:val="000000"/>
      <w:sz w:val="24"/>
      <w:szCs w:val="24"/>
    </w:rPr>
  </w:style>
  <w:style w:type="paragraph" w:customStyle="1" w:styleId="SigBlockmsg">
    <w:name w:val="Sig Block msg."/>
    <w:basedOn w:val="Normal"/>
    <w:link w:val="SigBlockmsgChar"/>
    <w:semiHidden/>
    <w:qFormat/>
    <w:rsid w:val="00C91B8B"/>
    <w:pPr>
      <w:jc w:val="center"/>
    </w:pPr>
    <w:rPr>
      <w:rFonts w:ascii="Times New Roman" w:hAnsi="Times New Roman"/>
      <w:caps/>
      <w:sz w:val="22"/>
      <w:szCs w:val="18"/>
    </w:rPr>
  </w:style>
  <w:style w:type="paragraph" w:customStyle="1" w:styleId="PageBrk">
    <w:name w:val="Page Brk"/>
    <w:link w:val="PageBrkChar"/>
    <w:qFormat/>
    <w:rsid w:val="00C91B8B"/>
    <w:pPr>
      <w:spacing w:before="240" w:after="240"/>
      <w:jc w:val="center"/>
    </w:pPr>
    <w:rPr>
      <w:rFonts w:ascii="Times New Roman" w:hAnsi="Times New Roman"/>
      <w:color w:val="000000"/>
      <w:szCs w:val="22"/>
    </w:rPr>
  </w:style>
  <w:style w:type="character" w:customStyle="1" w:styleId="Heading2Char">
    <w:name w:val="Heading 2 Char"/>
    <w:link w:val="Heading2"/>
    <w:uiPriority w:val="9"/>
    <w:semiHidden/>
    <w:rsid w:val="007359B9"/>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7359B9"/>
    <w:rPr>
      <w:rFonts w:ascii="Cambria" w:eastAsia="Times New Roman" w:hAnsi="Cambria" w:cs="Times New Roman"/>
      <w:b/>
      <w:bCs/>
      <w:color w:val="000000"/>
    </w:rPr>
  </w:style>
  <w:style w:type="character" w:customStyle="1" w:styleId="Heading4Char">
    <w:name w:val="Heading 4 Char"/>
    <w:link w:val="Heading4"/>
    <w:uiPriority w:val="9"/>
    <w:semiHidden/>
    <w:rsid w:val="007359B9"/>
    <w:rPr>
      <w:rFonts w:ascii="Cambria" w:eastAsia="Times New Roman" w:hAnsi="Cambria" w:cs="Times New Roman"/>
      <w:b/>
      <w:bCs/>
      <w:i/>
      <w:iCs/>
      <w:color w:val="000000"/>
    </w:rPr>
  </w:style>
  <w:style w:type="character" w:customStyle="1" w:styleId="Heading5Char">
    <w:name w:val="Heading 5 Char"/>
    <w:link w:val="Heading5"/>
    <w:uiPriority w:val="9"/>
    <w:semiHidden/>
    <w:rsid w:val="007359B9"/>
    <w:rPr>
      <w:rFonts w:ascii="Cambria" w:eastAsia="Times New Roman" w:hAnsi="Cambria" w:cs="Times New Roman"/>
      <w:color w:val="000000"/>
    </w:rPr>
  </w:style>
  <w:style w:type="character" w:customStyle="1" w:styleId="Heading6Char">
    <w:name w:val="Heading 6 Char"/>
    <w:link w:val="Heading6"/>
    <w:uiPriority w:val="9"/>
    <w:semiHidden/>
    <w:rsid w:val="007359B9"/>
    <w:rPr>
      <w:rFonts w:ascii="Cambria" w:eastAsia="Times New Roman" w:hAnsi="Cambria" w:cs="Times New Roman"/>
      <w:i/>
      <w:iCs/>
      <w:color w:val="000000"/>
    </w:rPr>
  </w:style>
  <w:style w:type="character" w:customStyle="1" w:styleId="Heading7Char">
    <w:name w:val="Heading 7 Char"/>
    <w:link w:val="Heading7"/>
    <w:uiPriority w:val="9"/>
    <w:semiHidden/>
    <w:rsid w:val="007359B9"/>
    <w:rPr>
      <w:rFonts w:ascii="Cambria" w:eastAsia="Times New Roman" w:hAnsi="Cambria" w:cs="Times New Roman"/>
      <w:i/>
      <w:iCs/>
      <w:color w:val="000000"/>
    </w:rPr>
  </w:style>
  <w:style w:type="character" w:customStyle="1" w:styleId="Heading8Char">
    <w:name w:val="Heading 8 Char"/>
    <w:link w:val="Heading8"/>
    <w:uiPriority w:val="9"/>
    <w:semiHidden/>
    <w:rsid w:val="007359B9"/>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7359B9"/>
    <w:rPr>
      <w:rFonts w:ascii="Cambria" w:eastAsia="Times New Roman" w:hAnsi="Cambria" w:cs="Times New Roman"/>
      <w:i/>
      <w:iCs/>
      <w:color w:val="000000"/>
      <w:sz w:val="20"/>
      <w:szCs w:val="20"/>
    </w:rPr>
  </w:style>
  <w:style w:type="character" w:customStyle="1" w:styleId="ParagraphChar">
    <w:name w:val="Paragraph Char"/>
    <w:rsid w:val="00C91B8B"/>
    <w:rPr>
      <w:rFonts w:ascii="Times New Roman" w:hAnsi="Times New Roman"/>
      <w:color w:val="000000"/>
      <w:sz w:val="24"/>
      <w:szCs w:val="24"/>
    </w:rPr>
  </w:style>
  <w:style w:type="paragraph" w:customStyle="1" w:styleId="Para">
    <w:name w:val="Para"/>
    <w:link w:val="ParaChar"/>
    <w:qFormat/>
    <w:rsid w:val="00C91B8B"/>
    <w:pPr>
      <w:spacing w:before="120"/>
    </w:pPr>
    <w:rPr>
      <w:rFonts w:ascii="Times New Roman" w:hAnsi="Times New Roman"/>
      <w:color w:val="000000"/>
      <w:sz w:val="24"/>
      <w:szCs w:val="24"/>
    </w:rPr>
  </w:style>
  <w:style w:type="character" w:customStyle="1" w:styleId="ParaChar">
    <w:name w:val="Para Char"/>
    <w:link w:val="Para"/>
    <w:rsid w:val="00C91B8B"/>
    <w:rPr>
      <w:rFonts w:ascii="Times New Roman" w:hAnsi="Times New Roman"/>
      <w:color w:val="000000"/>
    </w:rPr>
  </w:style>
  <w:style w:type="paragraph" w:customStyle="1" w:styleId="AttorneyName">
    <w:name w:val="Attorney Name"/>
    <w:basedOn w:val="Normal"/>
    <w:semiHidden/>
    <w:rsid w:val="00C91B8B"/>
    <w:pPr>
      <w:spacing w:line="227" w:lineRule="exact"/>
    </w:pPr>
    <w:rPr>
      <w:szCs w:val="20"/>
    </w:rPr>
  </w:style>
  <w:style w:type="paragraph" w:customStyle="1" w:styleId="StyleCustomizableHeadingUnderline">
    <w:name w:val="Style Customizable Heading + Underline"/>
    <w:rsid w:val="00C91B8B"/>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C91B8B"/>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C91B8B"/>
    <w:pPr>
      <w:spacing w:before="120"/>
      <w:jc w:val="center"/>
    </w:pPr>
    <w:rPr>
      <w:rFonts w:ascii="Times New Roman" w:hAnsi="Times New Roman"/>
      <w:color w:val="000000"/>
      <w:szCs w:val="22"/>
    </w:rPr>
  </w:style>
  <w:style w:type="character" w:customStyle="1" w:styleId="SectionBrkChar">
    <w:name w:val="Section Brk Char"/>
    <w:link w:val="SectionBrk"/>
    <w:rsid w:val="00C91B8B"/>
    <w:rPr>
      <w:rFonts w:ascii="Times New Roman" w:hAnsi="Times New Roman"/>
      <w:color w:val="000000"/>
      <w:sz w:val="20"/>
      <w:szCs w:val="22"/>
    </w:rPr>
  </w:style>
  <w:style w:type="paragraph" w:customStyle="1" w:styleId="F227A444BCEB47258CD26048F17467453">
    <w:name w:val="F227A444BCEB47258CD26048F17467453"/>
    <w:rsid w:val="007359B9"/>
    <w:rPr>
      <w:rFonts w:ascii="Times New Roman" w:hAnsi="Times New Roman"/>
      <w:color w:val="000000"/>
      <w:sz w:val="24"/>
      <w:szCs w:val="24"/>
    </w:rPr>
  </w:style>
  <w:style w:type="paragraph" w:styleId="TOC1">
    <w:name w:val="toc 1"/>
    <w:basedOn w:val="Normal"/>
    <w:next w:val="Normal"/>
    <w:autoRedefine/>
    <w:rsid w:val="00805B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AFDDC7B1-0048-40B8-9E8F-AF380A8CA47E}">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Jeremy Spoon</cp:lastModifiedBy>
  <cp:revision>2</cp:revision>
  <cp:lastPrinted>1601-01-01T00:00:00Z</cp:lastPrinted>
  <dcterms:created xsi:type="dcterms:W3CDTF">2019-08-27T01:30:00Z</dcterms:created>
  <dcterms:modified xsi:type="dcterms:W3CDTF">2019-08-27T01:30:00Z</dcterms:modified>
</cp:coreProperties>
</file>